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F35" w:rsidRDefault="00643F35" w:rsidP="00643F35">
      <w:pPr>
        <w:shd w:val="clear" w:color="auto" w:fill="FFFFFF"/>
        <w:spacing w:after="0" w:line="312" w:lineRule="atLeast"/>
        <w:rPr>
          <w:rFonts w:ascii="ProximaRegular" w:eastAsia="Times New Roman" w:hAnsi="ProximaRegular" w:cs="Times New Roman"/>
          <w:color w:val="656565"/>
          <w:sz w:val="32"/>
          <w:lang w:eastAsia="en-GB"/>
        </w:rPr>
      </w:pPr>
      <w:proofErr w:type="spellStart"/>
      <w:proofErr w:type="gramStart"/>
      <w:r w:rsidRPr="00643F35">
        <w:rPr>
          <w:rFonts w:ascii="Arial" w:eastAsia="Times New Roman" w:hAnsi="Arial" w:cs="Arial"/>
          <w:color w:val="333333"/>
          <w:sz w:val="32"/>
          <w:szCs w:val="32"/>
          <w:lang w:eastAsia="en-GB"/>
        </w:rPr>
        <w:t>mfSBA</w:t>
      </w:r>
      <w:proofErr w:type="spellEnd"/>
      <w:proofErr w:type="gramEnd"/>
      <w:r w:rsidRPr="00643F35">
        <w:rPr>
          <w:rFonts w:ascii="Arial" w:eastAsia="Times New Roman" w:hAnsi="Arial" w:cs="Arial"/>
          <w:color w:val="333333"/>
          <w:sz w:val="32"/>
          <w:szCs w:val="32"/>
          <w:lang w:eastAsia="en-GB"/>
        </w:rPr>
        <w:t xml:space="preserve">: </w:t>
      </w:r>
      <w:proofErr w:type="spellStart"/>
      <w:r w:rsidRPr="00643F35">
        <w:rPr>
          <w:rFonts w:ascii="Arial" w:eastAsia="Times New Roman" w:hAnsi="Arial" w:cs="Arial"/>
          <w:color w:val="333333"/>
          <w:sz w:val="32"/>
          <w:szCs w:val="32"/>
          <w:lang w:eastAsia="en-GB"/>
        </w:rPr>
        <w:t>Multifractal</w:t>
      </w:r>
      <w:proofErr w:type="spellEnd"/>
      <w:r w:rsidRPr="00643F35">
        <w:rPr>
          <w:rFonts w:ascii="Arial" w:eastAsia="Times New Roman" w:hAnsi="Arial" w:cs="Arial"/>
          <w:color w:val="333333"/>
          <w:sz w:val="32"/>
          <w:szCs w:val="32"/>
          <w:lang w:eastAsia="en-GB"/>
        </w:rPr>
        <w:t xml:space="preserve"> analysis of spatial patterns in ecological communities</w:t>
      </w:r>
      <w:r w:rsidRPr="00643F35">
        <w:rPr>
          <w:rFonts w:ascii="ProximaRegular" w:eastAsia="Times New Roman" w:hAnsi="ProximaRegular" w:cs="Arial"/>
          <w:color w:val="656565"/>
          <w:sz w:val="32"/>
          <w:lang w:eastAsia="en-GB"/>
        </w:rPr>
        <w:t> </w:t>
      </w:r>
      <w:r w:rsidRPr="00643F35">
        <w:rPr>
          <w:rFonts w:ascii="ProximaRegular" w:eastAsia="Times New Roman" w:hAnsi="ProximaRegular" w:cs="Times New Roman"/>
          <w:color w:val="656565"/>
          <w:sz w:val="32"/>
          <w:lang w:eastAsia="en-GB"/>
        </w:rPr>
        <w:t>[v1; ref status: approved with reservations 2,</w:t>
      </w:r>
      <w:hyperlink r:id="rId5" w:history="1">
        <w:r w:rsidRPr="00643F35">
          <w:rPr>
            <w:rFonts w:ascii="ProximaRegular" w:eastAsia="Times New Roman" w:hAnsi="ProximaRegular" w:cs="Arial"/>
            <w:color w:val="656565"/>
            <w:sz w:val="32"/>
            <w:u w:val="single"/>
            <w:lang w:eastAsia="en-GB"/>
          </w:rPr>
          <w:t>http://f1000r.es/2p4</w:t>
        </w:r>
      </w:hyperlink>
      <w:r w:rsidRPr="00643F35">
        <w:rPr>
          <w:rFonts w:ascii="ProximaRegular" w:eastAsia="Times New Roman" w:hAnsi="ProximaRegular" w:cs="Times New Roman"/>
          <w:color w:val="656565"/>
          <w:sz w:val="32"/>
          <w:lang w:eastAsia="en-GB"/>
        </w:rPr>
        <w:t>]</w:t>
      </w:r>
    </w:p>
    <w:p w:rsidR="00643F35" w:rsidRPr="00643F35" w:rsidRDefault="00643F35" w:rsidP="00643F35">
      <w:pPr>
        <w:shd w:val="clear" w:color="auto" w:fill="FFFFFF"/>
        <w:spacing w:after="0" w:line="312" w:lineRule="atLeast"/>
        <w:rPr>
          <w:rFonts w:ascii="Arial" w:eastAsia="Times New Roman" w:hAnsi="Arial" w:cs="Arial"/>
          <w:color w:val="333333"/>
          <w:sz w:val="32"/>
          <w:szCs w:val="32"/>
          <w:lang w:eastAsia="en-GB"/>
        </w:rPr>
      </w:pPr>
    </w:p>
    <w:p w:rsidR="00643F35" w:rsidRPr="00643F35" w:rsidRDefault="00643F35" w:rsidP="00643F35">
      <w:pPr>
        <w:shd w:val="clear" w:color="auto" w:fill="FFFFFF"/>
        <w:spacing w:after="0" w:line="240" w:lineRule="auto"/>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Leonardo A. Saravia</w:t>
      </w:r>
    </w:p>
    <w:p w:rsidR="00643F35" w:rsidRPr="00643F35" w:rsidRDefault="00643F35" w:rsidP="00643F35">
      <w:pPr>
        <w:shd w:val="clear" w:color="auto" w:fill="FFFFFF"/>
        <w:spacing w:before="199" w:after="199" w:line="240" w:lineRule="auto"/>
        <w:outlineLvl w:val="1"/>
        <w:rPr>
          <w:rFonts w:ascii="Times New Roman" w:eastAsia="Times New Roman" w:hAnsi="Times New Roman" w:cs="Times New Roman"/>
          <w:b/>
          <w:bCs/>
          <w:sz w:val="27"/>
          <w:szCs w:val="27"/>
          <w:lang w:eastAsia="en-GB"/>
        </w:rPr>
      </w:pPr>
      <w:r w:rsidRPr="00643F35">
        <w:rPr>
          <w:rFonts w:ascii="Times New Roman" w:eastAsia="Times New Roman" w:hAnsi="Times New Roman" w:cs="Times New Roman"/>
          <w:b/>
          <w:bCs/>
          <w:sz w:val="27"/>
          <w:szCs w:val="27"/>
          <w:lang w:eastAsia="en-GB"/>
        </w:rPr>
        <w:t>Abstract</w:t>
      </w:r>
    </w:p>
    <w:p w:rsid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have been applied to characterize complex communities in a spatial context. They were developed for nonlinear systems and are particularly suited to capture multiplicative processes observed in ecological systems.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characterize variability in a scale-independent way within an experimental range. I have developed an open-source software package to estimate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using a box-counting algorithm (available from</w:t>
      </w:r>
      <w:hyperlink r:id="rId6" w:history="1">
        <w:r w:rsidRPr="00643F35">
          <w:rPr>
            <w:rFonts w:ascii="Times New Roman" w:eastAsia="Times New Roman" w:hAnsi="Times New Roman" w:cs="Times New Roman"/>
            <w:color w:val="CC622E"/>
            <w:sz w:val="24"/>
            <w:szCs w:val="24"/>
            <w:u w:val="single"/>
            <w:lang w:eastAsia="en-GB"/>
          </w:rPr>
          <w:t>https://github.com/lsaravia/mfsba</w:t>
        </w:r>
      </w:hyperlink>
      <w:r w:rsidRPr="00643F35">
        <w:rPr>
          <w:rFonts w:ascii="Times New Roman" w:eastAsia="Times New Roman" w:hAnsi="Times New Roman" w:cs="Times New Roman"/>
          <w:sz w:val="24"/>
          <w:szCs w:val="24"/>
          <w:lang w:eastAsia="en-GB"/>
        </w:rPr>
        <w:t xml:space="preserve"> and permanently available at </w:t>
      </w:r>
      <w:proofErr w:type="spellStart"/>
      <w:r w:rsidRPr="00643F35">
        <w:rPr>
          <w:rFonts w:ascii="Times New Roman" w:eastAsia="Times New Roman" w:hAnsi="Times New Roman" w:cs="Times New Roman"/>
          <w:sz w:val="24"/>
          <w:szCs w:val="24"/>
          <w:lang w:eastAsia="en-GB"/>
        </w:rPr>
        <w:t>doi</w:t>
      </w:r>
      <w:proofErr w:type="spellEnd"/>
      <w:r w:rsidRPr="00643F35">
        <w:rPr>
          <w:rFonts w:ascii="Times New Roman" w:eastAsia="Times New Roman" w:hAnsi="Times New Roman" w:cs="Times New Roman"/>
          <w:sz w:val="24"/>
          <w:szCs w:val="24"/>
          <w:lang w:eastAsia="en-GB"/>
        </w:rPr>
        <w:t>: </w:t>
      </w:r>
      <w:hyperlink r:id="rId7" w:anchor=".Ute5sLQ3hpg" w:history="1">
        <w:r w:rsidRPr="00643F35">
          <w:rPr>
            <w:rFonts w:ascii="Times New Roman" w:eastAsia="Times New Roman" w:hAnsi="Times New Roman" w:cs="Times New Roman"/>
            <w:color w:val="CC622E"/>
            <w:sz w:val="24"/>
            <w:szCs w:val="24"/>
            <w:u w:val="single"/>
            <w:lang w:eastAsia="en-GB"/>
          </w:rPr>
          <w:t>10.5281/zenodo.7659</w:t>
        </w:r>
      </w:hyperlink>
      <w:r w:rsidRPr="00643F35">
        <w:rPr>
          <w:rFonts w:ascii="Times New Roman" w:eastAsia="Times New Roman" w:hAnsi="Times New Roman" w:cs="Times New Roman"/>
          <w:sz w:val="24"/>
          <w:szCs w:val="24"/>
          <w:lang w:eastAsia="en-GB"/>
        </w:rPr>
        <w:t xml:space="preserve">). The software is specially designed for two dimensional (2D) images such as the ones obtained from remote sensing, but other 2D data types can also be analyzed. Additionally I developed a new metric to analyze multispecies spatial patterns with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spatial rank surface, which is included in the software.</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before="150" w:after="150" w:line="312" w:lineRule="atLeast"/>
        <w:outlineLvl w:val="1"/>
        <w:rPr>
          <w:rFonts w:ascii="Arial" w:eastAsia="Times New Roman" w:hAnsi="Arial" w:cs="Arial"/>
          <w:color w:val="333333"/>
          <w:sz w:val="32"/>
          <w:szCs w:val="32"/>
          <w:lang w:eastAsia="en-GB"/>
        </w:rPr>
      </w:pPr>
      <w:r w:rsidRPr="00643F35">
        <w:rPr>
          <w:rFonts w:ascii="Arial" w:eastAsia="Times New Roman" w:hAnsi="Arial" w:cs="Arial"/>
          <w:color w:val="333333"/>
          <w:sz w:val="32"/>
          <w:szCs w:val="32"/>
          <w:lang w:eastAsia="en-GB"/>
        </w:rPr>
        <w:t>Introduction</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and fractals are related techniques mainly used in physics to characterize the scaling </w:t>
      </w:r>
      <w:proofErr w:type="spellStart"/>
      <w:r w:rsidRPr="00643F35">
        <w:rPr>
          <w:rFonts w:ascii="Times New Roman" w:eastAsia="Times New Roman" w:hAnsi="Times New Roman" w:cs="Times New Roman"/>
          <w:sz w:val="24"/>
          <w:szCs w:val="24"/>
          <w:lang w:eastAsia="en-GB"/>
        </w:rPr>
        <w:t>behavior</w:t>
      </w:r>
      <w:proofErr w:type="spellEnd"/>
      <w:r w:rsidRPr="00643F35">
        <w:rPr>
          <w:rFonts w:ascii="Times New Roman" w:eastAsia="Times New Roman" w:hAnsi="Times New Roman" w:cs="Times New Roman"/>
          <w:sz w:val="24"/>
          <w:szCs w:val="24"/>
          <w:lang w:eastAsia="en-GB"/>
        </w:rPr>
        <w:t xml:space="preserve"> of a system; they differ in that fractals look at the geometry of presence/absence patterns, while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look at the arrangement of quantities such as population densities or biomass</w:t>
      </w:r>
      <w:hyperlink r:id="rId8" w:anchor="ref-1" w:history="1">
        <w:r w:rsidRPr="00643F35">
          <w:rPr>
            <w:rFonts w:ascii="Times New Roman" w:eastAsia="Times New Roman" w:hAnsi="Times New Roman" w:cs="Times New Roman"/>
            <w:color w:val="CC622E"/>
            <w:sz w:val="14"/>
            <w:u w:val="single"/>
            <w:vertAlign w:val="superscript"/>
            <w:lang w:eastAsia="en-GB"/>
          </w:rPr>
          <w:t>1</w:t>
        </w:r>
      </w:hyperlink>
      <w:r w:rsidRPr="00643F35">
        <w:rPr>
          <w:rFonts w:ascii="Times New Roman" w:eastAsia="Times New Roman" w:hAnsi="Times New Roman" w:cs="Times New Roman"/>
          <w:sz w:val="24"/>
          <w:szCs w:val="24"/>
          <w:lang w:eastAsia="en-GB"/>
        </w:rPr>
        <w:t>. Scaling laws are an emergent general feature of ecological systems, and there is no </w:t>
      </w:r>
      <w:r w:rsidRPr="00643F35">
        <w:rPr>
          <w:rFonts w:ascii="Times New Roman" w:eastAsia="Times New Roman" w:hAnsi="Times New Roman" w:cs="Times New Roman"/>
          <w:i/>
          <w:iCs/>
          <w:sz w:val="24"/>
          <w:szCs w:val="24"/>
          <w:lang w:eastAsia="en-GB"/>
        </w:rPr>
        <w:t>a priori</w:t>
      </w:r>
      <w:r w:rsidRPr="00643F35">
        <w:rPr>
          <w:rFonts w:ascii="Times New Roman" w:eastAsia="Times New Roman" w:hAnsi="Times New Roman" w:cs="Times New Roman"/>
          <w:sz w:val="24"/>
          <w:szCs w:val="24"/>
          <w:lang w:eastAsia="en-GB"/>
        </w:rPr>
        <w:t> reason that power laws apply to ecological communities. If they do apply, they reflect constraints in their organization that can provide clues about the underlying mechanisms</w:t>
      </w:r>
      <w:hyperlink r:id="rId9" w:anchor="ref-2" w:history="1">
        <w:r w:rsidRPr="00643F35">
          <w:rPr>
            <w:rFonts w:ascii="Times New Roman" w:eastAsia="Times New Roman" w:hAnsi="Times New Roman" w:cs="Times New Roman"/>
            <w:color w:val="CC622E"/>
            <w:sz w:val="14"/>
            <w:u w:val="single"/>
            <w:vertAlign w:val="superscript"/>
            <w:lang w:eastAsia="en-GB"/>
          </w:rPr>
          <w:t>2</w:t>
        </w:r>
      </w:hyperlink>
      <w:proofErr w:type="gramStart"/>
      <w:r w:rsidRPr="00643F35">
        <w:rPr>
          <w:rFonts w:ascii="Times New Roman" w:eastAsia="Times New Roman" w:hAnsi="Times New Roman" w:cs="Times New Roman"/>
          <w:sz w:val="14"/>
          <w:szCs w:val="14"/>
          <w:vertAlign w:val="superscript"/>
          <w:lang w:eastAsia="en-GB"/>
        </w:rPr>
        <w:t>,</w:t>
      </w:r>
      <w:proofErr w:type="gramEnd"/>
      <w:r w:rsidRPr="00643F35">
        <w:rPr>
          <w:rFonts w:ascii="Times New Roman" w:eastAsia="Times New Roman" w:hAnsi="Times New Roman" w:cs="Times New Roman"/>
          <w:sz w:val="14"/>
          <w:szCs w:val="14"/>
          <w:vertAlign w:val="superscript"/>
          <w:lang w:eastAsia="en-GB"/>
        </w:rPr>
        <w:fldChar w:fldCharType="begin"/>
      </w:r>
      <w:r w:rsidRPr="00643F35">
        <w:rPr>
          <w:rFonts w:ascii="Times New Roman" w:eastAsia="Times New Roman" w:hAnsi="Times New Roman" w:cs="Times New Roman"/>
          <w:sz w:val="14"/>
          <w:szCs w:val="14"/>
          <w:vertAlign w:val="superscript"/>
          <w:lang w:eastAsia="en-GB"/>
        </w:rPr>
        <w:instrText xml:space="preserve"> HYPERLINK "http://f1000research.com/articles/3-14/v1" \l "ref-3" </w:instrText>
      </w:r>
      <w:r w:rsidRPr="00643F35">
        <w:rPr>
          <w:rFonts w:ascii="Times New Roman" w:eastAsia="Times New Roman" w:hAnsi="Times New Roman" w:cs="Times New Roman"/>
          <w:sz w:val="14"/>
          <w:szCs w:val="14"/>
          <w:vertAlign w:val="superscript"/>
          <w:lang w:eastAsia="en-GB"/>
        </w:rPr>
        <w:fldChar w:fldCharType="separate"/>
      </w:r>
      <w:r w:rsidRPr="00643F35">
        <w:rPr>
          <w:rFonts w:ascii="Times New Roman" w:eastAsia="Times New Roman" w:hAnsi="Times New Roman" w:cs="Times New Roman"/>
          <w:color w:val="CC622E"/>
          <w:sz w:val="14"/>
          <w:u w:val="single"/>
          <w:vertAlign w:val="superscript"/>
          <w:lang w:eastAsia="en-GB"/>
        </w:rPr>
        <w:t>3</w:t>
      </w:r>
      <w:r w:rsidRPr="00643F35">
        <w:rPr>
          <w:rFonts w:ascii="Times New Roman" w:eastAsia="Times New Roman" w:hAnsi="Times New Roman" w:cs="Times New Roman"/>
          <w:sz w:val="14"/>
          <w:szCs w:val="14"/>
          <w:vertAlign w:val="superscript"/>
          <w:lang w:eastAsia="en-GB"/>
        </w:rPr>
        <w:fldChar w:fldCharType="end"/>
      </w:r>
      <w:r w:rsidRPr="00643F35">
        <w:rPr>
          <w:rFonts w:ascii="Times New Roman" w:eastAsia="Times New Roman" w:hAnsi="Times New Roman" w:cs="Times New Roman"/>
          <w:sz w:val="24"/>
          <w:szCs w:val="24"/>
          <w:lang w:eastAsia="en-GB"/>
        </w:rPr>
        <w:t>.</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require that the object under study should be statistically self-similar, which means that a power-law could be fitted to data in a range of scales. But that does not mean that the power-law must be the best possible model. We can analyze the data without claiming that it is an exact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One of the advantages of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is that they require fewer conditions on data than more classical statistics such as autocorrelation and </w:t>
      </w:r>
      <w:proofErr w:type="spellStart"/>
      <w:r w:rsidRPr="00643F35">
        <w:rPr>
          <w:rFonts w:ascii="Times New Roman" w:eastAsia="Times New Roman" w:hAnsi="Times New Roman" w:cs="Times New Roman"/>
          <w:sz w:val="24"/>
          <w:szCs w:val="24"/>
          <w:lang w:eastAsia="en-GB"/>
        </w:rPr>
        <w:t>variograms</w:t>
      </w:r>
      <w:proofErr w:type="spellEnd"/>
      <w:r w:rsidRPr="00643F35">
        <w:rPr>
          <w:rFonts w:ascii="Times New Roman" w:eastAsia="Times New Roman" w:hAnsi="Times New Roman" w:cs="Times New Roman"/>
          <w:sz w:val="24"/>
          <w:szCs w:val="24"/>
          <w:lang w:eastAsia="en-GB"/>
        </w:rPr>
        <w:t>. These usually require isotropy and stationarity</w:t>
      </w:r>
      <w:hyperlink r:id="rId10" w:anchor="ref-4" w:history="1">
        <w:r w:rsidRPr="00643F35">
          <w:rPr>
            <w:rFonts w:ascii="Times New Roman" w:eastAsia="Times New Roman" w:hAnsi="Times New Roman" w:cs="Times New Roman"/>
            <w:color w:val="CC622E"/>
            <w:sz w:val="14"/>
            <w:u w:val="single"/>
            <w:vertAlign w:val="superscript"/>
            <w:lang w:eastAsia="en-GB"/>
          </w:rPr>
          <w:t>4</w:t>
        </w:r>
      </w:hyperlink>
      <w:r w:rsidRPr="00643F35">
        <w:rPr>
          <w:rFonts w:ascii="Times New Roman" w:eastAsia="Times New Roman" w:hAnsi="Times New Roman" w:cs="Times New Roman"/>
          <w:sz w:val="24"/>
          <w:szCs w:val="24"/>
          <w:lang w:eastAsia="en-GB"/>
        </w:rPr>
        <w:t xml:space="preserve"> but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can be used with anisotropic data</w:t>
      </w:r>
      <w:hyperlink r:id="rId11" w:anchor="ref-5" w:history="1">
        <w:r w:rsidRPr="00643F35">
          <w:rPr>
            <w:rFonts w:ascii="Times New Roman" w:eastAsia="Times New Roman" w:hAnsi="Times New Roman" w:cs="Times New Roman"/>
            <w:color w:val="CC622E"/>
            <w:sz w:val="14"/>
            <w:u w:val="single"/>
            <w:vertAlign w:val="superscript"/>
            <w:lang w:eastAsia="en-GB"/>
          </w:rPr>
          <w:t>5</w:t>
        </w:r>
      </w:hyperlink>
      <w:r w:rsidRPr="00643F35">
        <w:rPr>
          <w:rFonts w:ascii="Times New Roman" w:eastAsia="Times New Roman" w:hAnsi="Times New Roman" w:cs="Times New Roman"/>
          <w:sz w:val="24"/>
          <w:szCs w:val="24"/>
          <w:lang w:eastAsia="en-GB"/>
        </w:rPr>
        <w:t> and are inherently non-stationary</w:t>
      </w:r>
      <w:hyperlink r:id="rId12" w:anchor="ref-6" w:history="1">
        <w:r w:rsidRPr="00643F35">
          <w:rPr>
            <w:rFonts w:ascii="Times New Roman" w:eastAsia="Times New Roman" w:hAnsi="Times New Roman" w:cs="Times New Roman"/>
            <w:color w:val="CC622E"/>
            <w:sz w:val="14"/>
            <w:u w:val="single"/>
            <w:vertAlign w:val="superscript"/>
            <w:lang w:eastAsia="en-GB"/>
          </w:rPr>
          <w:t>6</w:t>
        </w:r>
      </w:hyperlink>
      <w:proofErr w:type="gramStart"/>
      <w:r w:rsidRPr="00643F35">
        <w:rPr>
          <w:rFonts w:ascii="Times New Roman" w:eastAsia="Times New Roman" w:hAnsi="Times New Roman" w:cs="Times New Roman"/>
          <w:sz w:val="14"/>
          <w:szCs w:val="14"/>
          <w:vertAlign w:val="superscript"/>
          <w:lang w:eastAsia="en-GB"/>
        </w:rPr>
        <w:t>,</w:t>
      </w:r>
      <w:proofErr w:type="gramEnd"/>
      <w:r w:rsidRPr="00643F35">
        <w:rPr>
          <w:rFonts w:ascii="Times New Roman" w:eastAsia="Times New Roman" w:hAnsi="Times New Roman" w:cs="Times New Roman"/>
          <w:sz w:val="14"/>
          <w:szCs w:val="14"/>
          <w:vertAlign w:val="superscript"/>
          <w:lang w:eastAsia="en-GB"/>
        </w:rPr>
        <w:fldChar w:fldCharType="begin"/>
      </w:r>
      <w:r w:rsidRPr="00643F35">
        <w:rPr>
          <w:rFonts w:ascii="Times New Roman" w:eastAsia="Times New Roman" w:hAnsi="Times New Roman" w:cs="Times New Roman"/>
          <w:sz w:val="14"/>
          <w:szCs w:val="14"/>
          <w:vertAlign w:val="superscript"/>
          <w:lang w:eastAsia="en-GB"/>
        </w:rPr>
        <w:instrText xml:space="preserve"> HYPERLINK "http://f1000research.com/articles/3-14/v1" \l "ref-7" </w:instrText>
      </w:r>
      <w:r w:rsidRPr="00643F35">
        <w:rPr>
          <w:rFonts w:ascii="Times New Roman" w:eastAsia="Times New Roman" w:hAnsi="Times New Roman" w:cs="Times New Roman"/>
          <w:sz w:val="14"/>
          <w:szCs w:val="14"/>
          <w:vertAlign w:val="superscript"/>
          <w:lang w:eastAsia="en-GB"/>
        </w:rPr>
        <w:fldChar w:fldCharType="separate"/>
      </w:r>
      <w:r w:rsidRPr="00643F35">
        <w:rPr>
          <w:rFonts w:ascii="Times New Roman" w:eastAsia="Times New Roman" w:hAnsi="Times New Roman" w:cs="Times New Roman"/>
          <w:color w:val="CC622E"/>
          <w:sz w:val="14"/>
          <w:u w:val="single"/>
          <w:vertAlign w:val="superscript"/>
          <w:lang w:eastAsia="en-GB"/>
        </w:rPr>
        <w:t>7</w:t>
      </w:r>
      <w:r w:rsidRPr="00643F35">
        <w:rPr>
          <w:rFonts w:ascii="Times New Roman" w:eastAsia="Times New Roman" w:hAnsi="Times New Roman" w:cs="Times New Roman"/>
          <w:sz w:val="14"/>
          <w:szCs w:val="14"/>
          <w:vertAlign w:val="superscript"/>
          <w:lang w:eastAsia="en-GB"/>
        </w:rPr>
        <w:fldChar w:fldCharType="end"/>
      </w:r>
      <w:r w:rsidRPr="00643F35">
        <w:rPr>
          <w:rFonts w:ascii="Times New Roman" w:eastAsia="Times New Roman" w:hAnsi="Times New Roman" w:cs="Times New Roman"/>
          <w:sz w:val="24"/>
          <w:szCs w:val="24"/>
          <w:lang w:eastAsia="en-GB"/>
        </w:rPr>
        <w:t>. Anisotropy and non-</w:t>
      </w:r>
      <w:proofErr w:type="spellStart"/>
      <w:r w:rsidRPr="00643F35">
        <w:rPr>
          <w:rFonts w:ascii="Times New Roman" w:eastAsia="Times New Roman" w:hAnsi="Times New Roman" w:cs="Times New Roman"/>
          <w:sz w:val="24"/>
          <w:szCs w:val="24"/>
          <w:lang w:eastAsia="en-GB"/>
        </w:rPr>
        <w:t>stationarity</w:t>
      </w:r>
      <w:proofErr w:type="spellEnd"/>
      <w:r w:rsidRPr="00643F35">
        <w:rPr>
          <w:rFonts w:ascii="Times New Roman" w:eastAsia="Times New Roman" w:hAnsi="Times New Roman" w:cs="Times New Roman"/>
          <w:sz w:val="24"/>
          <w:szCs w:val="24"/>
          <w:lang w:eastAsia="en-GB"/>
        </w:rPr>
        <w:t xml:space="preserve"> are often seen in spatial ecological distributions</w:t>
      </w:r>
      <w:hyperlink r:id="rId13" w:anchor="ref-8" w:history="1">
        <w:r w:rsidRPr="00643F35">
          <w:rPr>
            <w:rFonts w:ascii="Times New Roman" w:eastAsia="Times New Roman" w:hAnsi="Times New Roman" w:cs="Times New Roman"/>
            <w:color w:val="CC622E"/>
            <w:sz w:val="14"/>
            <w:u w:val="single"/>
            <w:vertAlign w:val="superscript"/>
            <w:lang w:eastAsia="en-GB"/>
          </w:rPr>
          <w:t>8</w:t>
        </w:r>
      </w:hyperlink>
      <w:r w:rsidRPr="00643F35">
        <w:rPr>
          <w:rFonts w:ascii="Times New Roman" w:eastAsia="Times New Roman" w:hAnsi="Times New Roman" w:cs="Times New Roman"/>
          <w:sz w:val="24"/>
          <w:szCs w:val="24"/>
          <w:lang w:eastAsia="en-GB"/>
        </w:rPr>
        <w:t>.</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are associated with systems governed by random multiplicative processes</w:t>
      </w:r>
      <w:hyperlink r:id="rId14" w:anchor="ref-9" w:history="1">
        <w:r w:rsidRPr="00643F35">
          <w:rPr>
            <w:rFonts w:ascii="Times New Roman" w:eastAsia="Times New Roman" w:hAnsi="Times New Roman" w:cs="Times New Roman"/>
            <w:color w:val="CC622E"/>
            <w:sz w:val="14"/>
            <w:u w:val="single"/>
            <w:vertAlign w:val="superscript"/>
            <w:lang w:eastAsia="en-GB"/>
          </w:rPr>
          <w:t>9</w:t>
        </w:r>
      </w:hyperlink>
      <w:r w:rsidRPr="00643F35">
        <w:rPr>
          <w:rFonts w:ascii="Times New Roman" w:eastAsia="Times New Roman" w:hAnsi="Times New Roman" w:cs="Times New Roman"/>
          <w:sz w:val="24"/>
          <w:szCs w:val="24"/>
          <w:lang w:eastAsia="en-GB"/>
        </w:rPr>
        <w:t>. In ecological systems, these processes can be given as the interaction of survival probabilities and compound growth</w:t>
      </w:r>
      <w:hyperlink r:id="rId15" w:anchor="ref-10" w:history="1">
        <w:r w:rsidRPr="00643F35">
          <w:rPr>
            <w:rFonts w:ascii="Times New Roman" w:eastAsia="Times New Roman" w:hAnsi="Times New Roman" w:cs="Times New Roman"/>
            <w:color w:val="CC622E"/>
            <w:sz w:val="14"/>
            <w:u w:val="single"/>
            <w:vertAlign w:val="superscript"/>
            <w:lang w:eastAsia="en-GB"/>
          </w:rPr>
          <w:t>10</w:t>
        </w:r>
      </w:hyperlink>
      <w:r w:rsidRPr="00643F35">
        <w:rPr>
          <w:rFonts w:ascii="Times New Roman" w:eastAsia="Times New Roman" w:hAnsi="Times New Roman" w:cs="Times New Roman"/>
          <w:sz w:val="24"/>
          <w:szCs w:val="24"/>
          <w:lang w:eastAsia="en-GB"/>
        </w:rPr>
        <w:t xml:space="preserve">. Moreover, the presence of multiplicative process is argued to </w:t>
      </w:r>
      <w:r w:rsidRPr="00643F35">
        <w:rPr>
          <w:rFonts w:ascii="Times New Roman" w:eastAsia="Times New Roman" w:hAnsi="Times New Roman" w:cs="Times New Roman"/>
          <w:sz w:val="24"/>
          <w:szCs w:val="24"/>
          <w:lang w:eastAsia="en-GB"/>
        </w:rPr>
        <w:lastRenderedPageBreak/>
        <w:t>produce the log-normal-like shape of species-abundance distributions</w:t>
      </w:r>
      <w:hyperlink r:id="rId16" w:anchor="ref-11" w:history="1">
        <w:r w:rsidRPr="00643F35">
          <w:rPr>
            <w:rFonts w:ascii="Times New Roman" w:eastAsia="Times New Roman" w:hAnsi="Times New Roman" w:cs="Times New Roman"/>
            <w:color w:val="CC622E"/>
            <w:sz w:val="14"/>
            <w:u w:val="single"/>
            <w:vertAlign w:val="superscript"/>
            <w:lang w:eastAsia="en-GB"/>
          </w:rPr>
          <w:t>11</w:t>
        </w:r>
      </w:hyperlink>
      <w:r w:rsidRPr="00643F35">
        <w:rPr>
          <w:rFonts w:ascii="Times New Roman" w:eastAsia="Times New Roman" w:hAnsi="Times New Roman" w:cs="Times New Roman"/>
          <w:sz w:val="24"/>
          <w:szCs w:val="24"/>
          <w:lang w:eastAsia="en-GB"/>
        </w:rPr>
        <w:t>. Also, random processes with spatial correlations can generate multifractals</w:t>
      </w:r>
      <w:hyperlink r:id="rId17" w:anchor="ref-9" w:history="1">
        <w:r w:rsidRPr="00643F35">
          <w:rPr>
            <w:rFonts w:ascii="Times New Roman" w:eastAsia="Times New Roman" w:hAnsi="Times New Roman" w:cs="Times New Roman"/>
            <w:color w:val="CC622E"/>
            <w:sz w:val="14"/>
            <w:u w:val="single"/>
            <w:vertAlign w:val="superscript"/>
            <w:lang w:eastAsia="en-GB"/>
          </w:rPr>
          <w:t>9</w:t>
        </w:r>
      </w:hyperlink>
      <w:r w:rsidRPr="00643F35">
        <w:rPr>
          <w:rFonts w:ascii="Times New Roman" w:eastAsia="Times New Roman" w:hAnsi="Times New Roman" w:cs="Times New Roman"/>
          <w:sz w:val="24"/>
          <w:szCs w:val="24"/>
          <w:lang w:eastAsia="en-GB"/>
        </w:rPr>
        <w:t>; these kind of processes are part of neutral community models</w:t>
      </w:r>
      <w:hyperlink r:id="rId18" w:anchor="ref-12" w:history="1">
        <w:r w:rsidRPr="00643F35">
          <w:rPr>
            <w:rFonts w:ascii="Times New Roman" w:eastAsia="Times New Roman" w:hAnsi="Times New Roman" w:cs="Times New Roman"/>
            <w:color w:val="CC622E"/>
            <w:sz w:val="14"/>
            <w:u w:val="single"/>
            <w:vertAlign w:val="superscript"/>
            <w:lang w:eastAsia="en-GB"/>
          </w:rPr>
          <w:t>12</w:t>
        </w:r>
      </w:hyperlink>
      <w:proofErr w:type="gramStart"/>
      <w:r w:rsidRPr="00643F35">
        <w:rPr>
          <w:rFonts w:ascii="Times New Roman" w:eastAsia="Times New Roman" w:hAnsi="Times New Roman" w:cs="Times New Roman"/>
          <w:sz w:val="14"/>
          <w:szCs w:val="14"/>
          <w:vertAlign w:val="superscript"/>
          <w:lang w:eastAsia="en-GB"/>
        </w:rPr>
        <w:t>,</w:t>
      </w:r>
      <w:proofErr w:type="gramEnd"/>
      <w:r w:rsidRPr="00643F35">
        <w:rPr>
          <w:rFonts w:ascii="Times New Roman" w:eastAsia="Times New Roman" w:hAnsi="Times New Roman" w:cs="Times New Roman"/>
          <w:sz w:val="14"/>
          <w:szCs w:val="14"/>
          <w:vertAlign w:val="superscript"/>
          <w:lang w:eastAsia="en-GB"/>
        </w:rPr>
        <w:fldChar w:fldCharType="begin"/>
      </w:r>
      <w:r w:rsidRPr="00643F35">
        <w:rPr>
          <w:rFonts w:ascii="Times New Roman" w:eastAsia="Times New Roman" w:hAnsi="Times New Roman" w:cs="Times New Roman"/>
          <w:sz w:val="14"/>
          <w:szCs w:val="14"/>
          <w:vertAlign w:val="superscript"/>
          <w:lang w:eastAsia="en-GB"/>
        </w:rPr>
        <w:instrText xml:space="preserve"> HYPERLINK "http://f1000research.com/articles/3-14/v1" \l "ref-13" </w:instrText>
      </w:r>
      <w:r w:rsidRPr="00643F35">
        <w:rPr>
          <w:rFonts w:ascii="Times New Roman" w:eastAsia="Times New Roman" w:hAnsi="Times New Roman" w:cs="Times New Roman"/>
          <w:sz w:val="14"/>
          <w:szCs w:val="14"/>
          <w:vertAlign w:val="superscript"/>
          <w:lang w:eastAsia="en-GB"/>
        </w:rPr>
        <w:fldChar w:fldCharType="separate"/>
      </w:r>
      <w:r w:rsidRPr="00643F35">
        <w:rPr>
          <w:rFonts w:ascii="Times New Roman" w:eastAsia="Times New Roman" w:hAnsi="Times New Roman" w:cs="Times New Roman"/>
          <w:color w:val="CC622E"/>
          <w:sz w:val="14"/>
          <w:u w:val="single"/>
          <w:vertAlign w:val="superscript"/>
          <w:lang w:eastAsia="en-GB"/>
        </w:rPr>
        <w:t>13</w:t>
      </w:r>
      <w:r w:rsidRPr="00643F35">
        <w:rPr>
          <w:rFonts w:ascii="Times New Roman" w:eastAsia="Times New Roman" w:hAnsi="Times New Roman" w:cs="Times New Roman"/>
          <w:sz w:val="14"/>
          <w:szCs w:val="14"/>
          <w:vertAlign w:val="superscript"/>
          <w:lang w:eastAsia="en-GB"/>
        </w:rPr>
        <w:fldChar w:fldCharType="end"/>
      </w:r>
      <w:r w:rsidRPr="00643F35">
        <w:rPr>
          <w:rFonts w:ascii="Times New Roman" w:eastAsia="Times New Roman" w:hAnsi="Times New Roman" w:cs="Times New Roman"/>
          <w:sz w:val="24"/>
          <w:szCs w:val="24"/>
          <w:lang w:eastAsia="en-GB"/>
        </w:rPr>
        <w:t> and are observed in natural communities</w:t>
      </w:r>
      <w:hyperlink r:id="rId19" w:anchor="ref-14" w:history="1">
        <w:r w:rsidRPr="00643F35">
          <w:rPr>
            <w:rFonts w:ascii="Times New Roman" w:eastAsia="Times New Roman" w:hAnsi="Times New Roman" w:cs="Times New Roman"/>
            <w:color w:val="CC622E"/>
            <w:sz w:val="14"/>
            <w:u w:val="single"/>
            <w:vertAlign w:val="superscript"/>
            <w:lang w:eastAsia="en-GB"/>
          </w:rPr>
          <w:t>14</w:t>
        </w:r>
      </w:hyperlink>
      <w:r w:rsidRPr="00643F35">
        <w:rPr>
          <w:rFonts w:ascii="Times New Roman" w:eastAsia="Times New Roman" w:hAnsi="Times New Roman" w:cs="Times New Roman"/>
          <w:sz w:val="24"/>
          <w:szCs w:val="24"/>
          <w:lang w:eastAsia="en-GB"/>
        </w:rPr>
        <w:t>. Thus there are </w:t>
      </w:r>
      <w:r w:rsidRPr="00643F35">
        <w:rPr>
          <w:rFonts w:ascii="Times New Roman" w:eastAsia="Times New Roman" w:hAnsi="Times New Roman" w:cs="Times New Roman"/>
          <w:i/>
          <w:iCs/>
          <w:sz w:val="24"/>
          <w:szCs w:val="24"/>
          <w:lang w:eastAsia="en-GB"/>
        </w:rPr>
        <w:t>a priori</w:t>
      </w:r>
      <w:r w:rsidRPr="00643F35">
        <w:rPr>
          <w:rFonts w:ascii="Times New Roman" w:eastAsia="Times New Roman" w:hAnsi="Times New Roman" w:cs="Times New Roman"/>
          <w:sz w:val="24"/>
          <w:szCs w:val="24"/>
          <w:lang w:eastAsia="en-GB"/>
        </w:rPr>
        <w:t xml:space="preserve"> reasons to think that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can be applied to spatial ecological data. Indeed, they have been applied to vegetal communities</w:t>
      </w:r>
      <w:hyperlink r:id="rId20" w:anchor="ref-15" w:history="1">
        <w:r w:rsidRPr="00643F35">
          <w:rPr>
            <w:rFonts w:ascii="Times New Roman" w:eastAsia="Times New Roman" w:hAnsi="Times New Roman" w:cs="Times New Roman"/>
            <w:color w:val="CC622E"/>
            <w:sz w:val="14"/>
            <w:u w:val="single"/>
            <w:vertAlign w:val="superscript"/>
            <w:lang w:eastAsia="en-GB"/>
          </w:rPr>
          <w:t>15</w:t>
        </w:r>
      </w:hyperlink>
      <w:r w:rsidRPr="00643F35">
        <w:rPr>
          <w:rFonts w:ascii="Times New Roman" w:eastAsia="Times New Roman" w:hAnsi="Times New Roman" w:cs="Times New Roman"/>
          <w:sz w:val="24"/>
          <w:szCs w:val="24"/>
          <w:lang w:eastAsia="en-GB"/>
        </w:rPr>
        <w:t>, tropical forest</w:t>
      </w:r>
      <w:hyperlink r:id="rId21" w:anchor="ref-16" w:history="1">
        <w:r w:rsidRPr="00643F35">
          <w:rPr>
            <w:rFonts w:ascii="Times New Roman" w:eastAsia="Times New Roman" w:hAnsi="Times New Roman" w:cs="Times New Roman"/>
            <w:color w:val="CC622E"/>
            <w:sz w:val="14"/>
            <w:u w:val="single"/>
            <w:vertAlign w:val="superscript"/>
            <w:lang w:eastAsia="en-GB"/>
          </w:rPr>
          <w:t>16</w:t>
        </w:r>
      </w:hyperlink>
      <w:r w:rsidRPr="00643F35">
        <w:rPr>
          <w:rFonts w:ascii="Times New Roman" w:eastAsia="Times New Roman" w:hAnsi="Times New Roman" w:cs="Times New Roman"/>
          <w:sz w:val="24"/>
          <w:szCs w:val="24"/>
          <w:lang w:eastAsia="en-GB"/>
        </w:rPr>
        <w:t xml:space="preserve">, </w:t>
      </w:r>
      <w:proofErr w:type="spellStart"/>
      <w:r w:rsidRPr="00643F35">
        <w:rPr>
          <w:rFonts w:ascii="Times New Roman" w:eastAsia="Times New Roman" w:hAnsi="Times New Roman" w:cs="Times New Roman"/>
          <w:sz w:val="24"/>
          <w:szCs w:val="24"/>
          <w:lang w:eastAsia="en-GB"/>
        </w:rPr>
        <w:t>microphytobentos</w:t>
      </w:r>
      <w:proofErr w:type="spellEnd"/>
      <w:r w:rsidRPr="00643F35">
        <w:rPr>
          <w:rFonts w:ascii="Times New Roman" w:eastAsia="Times New Roman" w:hAnsi="Times New Roman" w:cs="Times New Roman"/>
          <w:sz w:val="24"/>
          <w:szCs w:val="24"/>
          <w:lang w:eastAsia="en-GB"/>
        </w:rPr>
        <w:t xml:space="preserve"> and </w:t>
      </w:r>
      <w:proofErr w:type="spellStart"/>
      <w:r w:rsidRPr="00643F35">
        <w:rPr>
          <w:rFonts w:ascii="Times New Roman" w:eastAsia="Times New Roman" w:hAnsi="Times New Roman" w:cs="Times New Roman"/>
          <w:sz w:val="24"/>
          <w:szCs w:val="24"/>
          <w:lang w:eastAsia="en-GB"/>
        </w:rPr>
        <w:t>periphyton</w:t>
      </w:r>
      <w:proofErr w:type="spellEnd"/>
      <w:r w:rsidRPr="00643F35">
        <w:rPr>
          <w:rFonts w:ascii="Times New Roman" w:eastAsia="Times New Roman" w:hAnsi="Times New Roman" w:cs="Times New Roman"/>
          <w:sz w:val="24"/>
          <w:szCs w:val="24"/>
          <w:lang w:eastAsia="en-GB"/>
        </w:rPr>
        <w:t xml:space="preserve"> biomass patterns</w:t>
      </w:r>
      <w:hyperlink r:id="rId22" w:anchor="ref-1" w:history="1">
        <w:r w:rsidRPr="00643F35">
          <w:rPr>
            <w:rFonts w:ascii="Times New Roman" w:eastAsia="Times New Roman" w:hAnsi="Times New Roman" w:cs="Times New Roman"/>
            <w:color w:val="CC622E"/>
            <w:sz w:val="14"/>
            <w:u w:val="single"/>
            <w:vertAlign w:val="superscript"/>
            <w:lang w:eastAsia="en-GB"/>
          </w:rPr>
          <w:t>1</w:t>
        </w:r>
      </w:hyperlink>
      <w:r w:rsidRPr="00643F35">
        <w:rPr>
          <w:rFonts w:ascii="Times New Roman" w:eastAsia="Times New Roman" w:hAnsi="Times New Roman" w:cs="Times New Roman"/>
          <w:sz w:val="14"/>
          <w:szCs w:val="14"/>
          <w:vertAlign w:val="superscript"/>
          <w:lang w:eastAsia="en-GB"/>
        </w:rPr>
        <w:t>,</w:t>
      </w:r>
      <w:hyperlink r:id="rId23" w:anchor="ref-17" w:history="1">
        <w:r w:rsidRPr="00643F35">
          <w:rPr>
            <w:rFonts w:ascii="Times New Roman" w:eastAsia="Times New Roman" w:hAnsi="Times New Roman" w:cs="Times New Roman"/>
            <w:color w:val="CC622E"/>
            <w:sz w:val="14"/>
            <w:u w:val="single"/>
            <w:vertAlign w:val="superscript"/>
            <w:lang w:eastAsia="en-GB"/>
          </w:rPr>
          <w:t>17</w:t>
        </w:r>
      </w:hyperlink>
      <w:r w:rsidRPr="00643F35">
        <w:rPr>
          <w:rFonts w:ascii="Times New Roman" w:eastAsia="Times New Roman" w:hAnsi="Times New Roman" w:cs="Times New Roman"/>
          <w:sz w:val="24"/>
          <w:szCs w:val="24"/>
          <w:lang w:eastAsia="en-GB"/>
        </w:rPr>
        <w:t>, and to the characterization of species-area relationships</w:t>
      </w:r>
      <w:hyperlink r:id="rId24" w:anchor="ref-18" w:history="1">
        <w:r w:rsidRPr="00643F35">
          <w:rPr>
            <w:rFonts w:ascii="Times New Roman" w:eastAsia="Times New Roman" w:hAnsi="Times New Roman" w:cs="Times New Roman"/>
            <w:color w:val="CC622E"/>
            <w:sz w:val="14"/>
            <w:u w:val="single"/>
            <w:vertAlign w:val="superscript"/>
            <w:lang w:eastAsia="en-GB"/>
          </w:rPr>
          <w:t>18</w:t>
        </w:r>
      </w:hyperlink>
      <w:r w:rsidRPr="00643F35">
        <w:rPr>
          <w:rFonts w:ascii="Times New Roman" w:eastAsia="Times New Roman" w:hAnsi="Times New Roman" w:cs="Times New Roman"/>
          <w:sz w:val="14"/>
          <w:szCs w:val="14"/>
          <w:vertAlign w:val="superscript"/>
          <w:lang w:eastAsia="en-GB"/>
        </w:rPr>
        <w:t>–</w:t>
      </w:r>
      <w:hyperlink r:id="rId25" w:anchor="ref-20" w:history="1">
        <w:r w:rsidRPr="00643F35">
          <w:rPr>
            <w:rFonts w:ascii="Times New Roman" w:eastAsia="Times New Roman" w:hAnsi="Times New Roman" w:cs="Times New Roman"/>
            <w:color w:val="CC622E"/>
            <w:sz w:val="14"/>
            <w:u w:val="single"/>
            <w:vertAlign w:val="superscript"/>
            <w:lang w:eastAsia="en-GB"/>
          </w:rPr>
          <w:t>20</w:t>
        </w:r>
      </w:hyperlink>
      <w:r w:rsidRPr="00643F35">
        <w:rPr>
          <w:rFonts w:ascii="Times New Roman" w:eastAsia="Times New Roman" w:hAnsi="Times New Roman" w:cs="Times New Roman"/>
          <w:sz w:val="24"/>
          <w:szCs w:val="24"/>
          <w:lang w:eastAsia="en-GB"/>
        </w:rPr>
        <w:t>.</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Rank-abundance distributions are a representation of species-abundance distributions (SAD) that are a classical description of communities</w:t>
      </w:r>
      <w:hyperlink r:id="rId26" w:anchor="ref-21" w:history="1">
        <w:r w:rsidRPr="00643F35">
          <w:rPr>
            <w:rFonts w:ascii="Times New Roman" w:eastAsia="Times New Roman" w:hAnsi="Times New Roman" w:cs="Times New Roman"/>
            <w:color w:val="CC622E"/>
            <w:sz w:val="14"/>
            <w:u w:val="single"/>
            <w:vertAlign w:val="superscript"/>
            <w:lang w:eastAsia="en-GB"/>
          </w:rPr>
          <w:t>21</w:t>
        </w:r>
      </w:hyperlink>
      <w:r w:rsidRPr="00643F35">
        <w:rPr>
          <w:rFonts w:ascii="Times New Roman" w:eastAsia="Times New Roman" w:hAnsi="Times New Roman" w:cs="Times New Roman"/>
          <w:sz w:val="24"/>
          <w:szCs w:val="24"/>
          <w:lang w:eastAsia="en-GB"/>
        </w:rPr>
        <w:t>. These have been used to compare different communities and to compare models and data, but different mechanisms can produce nearly identical SADs</w:t>
      </w:r>
      <w:hyperlink r:id="rId27" w:anchor="ref-22" w:history="1">
        <w:r w:rsidRPr="00643F35">
          <w:rPr>
            <w:rFonts w:ascii="Times New Roman" w:eastAsia="Times New Roman" w:hAnsi="Times New Roman" w:cs="Times New Roman"/>
            <w:color w:val="CC622E"/>
            <w:sz w:val="14"/>
            <w:u w:val="single"/>
            <w:vertAlign w:val="superscript"/>
            <w:lang w:eastAsia="en-GB"/>
          </w:rPr>
          <w:t>22</w:t>
        </w:r>
      </w:hyperlink>
      <w:r w:rsidRPr="00643F35">
        <w:rPr>
          <w:rFonts w:ascii="Times New Roman" w:eastAsia="Times New Roman" w:hAnsi="Times New Roman" w:cs="Times New Roman"/>
          <w:sz w:val="24"/>
          <w:szCs w:val="24"/>
          <w:lang w:eastAsia="en-GB"/>
        </w:rPr>
        <w:t>. SADs are often presented using rank-abundance diagrams (RAD) where the log-abundance is plotted on the y-axis vs. rank on the x-axis</w:t>
      </w:r>
      <w:hyperlink r:id="rId28" w:anchor="ref-21" w:history="1">
        <w:r w:rsidRPr="00643F35">
          <w:rPr>
            <w:rFonts w:ascii="Times New Roman" w:eastAsia="Times New Roman" w:hAnsi="Times New Roman" w:cs="Times New Roman"/>
            <w:color w:val="CC622E"/>
            <w:sz w:val="14"/>
            <w:u w:val="single"/>
            <w:vertAlign w:val="superscript"/>
            <w:lang w:eastAsia="en-GB"/>
          </w:rPr>
          <w:t>21</w:t>
        </w:r>
      </w:hyperlink>
      <w:r w:rsidRPr="00643F35">
        <w:rPr>
          <w:rFonts w:ascii="Times New Roman" w:eastAsia="Times New Roman" w:hAnsi="Times New Roman" w:cs="Times New Roman"/>
          <w:sz w:val="24"/>
          <w:szCs w:val="24"/>
          <w:lang w:eastAsia="en-GB"/>
        </w:rPr>
        <w:t>. RADs are equivalent to cumulative distributions</w:t>
      </w:r>
      <w:hyperlink r:id="rId29" w:anchor="ref-23" w:history="1">
        <w:r w:rsidRPr="00643F35">
          <w:rPr>
            <w:rFonts w:ascii="Times New Roman" w:eastAsia="Times New Roman" w:hAnsi="Times New Roman" w:cs="Times New Roman"/>
            <w:color w:val="CC622E"/>
            <w:sz w:val="14"/>
            <w:u w:val="single"/>
            <w:vertAlign w:val="superscript"/>
            <w:lang w:eastAsia="en-GB"/>
          </w:rPr>
          <w:t>23</w:t>
        </w:r>
      </w:hyperlink>
      <w:r w:rsidRPr="00643F35">
        <w:rPr>
          <w:rFonts w:ascii="Times New Roman" w:eastAsia="Times New Roman" w:hAnsi="Times New Roman" w:cs="Times New Roman"/>
          <w:sz w:val="24"/>
          <w:szCs w:val="24"/>
          <w:lang w:eastAsia="en-GB"/>
        </w:rPr>
        <w:t> and thus are a robust way to visualize the SAD without losing information</w:t>
      </w:r>
      <w:hyperlink r:id="rId30" w:anchor="ref-24" w:history="1">
        <w:r w:rsidRPr="00643F35">
          <w:rPr>
            <w:rFonts w:ascii="Times New Roman" w:eastAsia="Times New Roman" w:hAnsi="Times New Roman" w:cs="Times New Roman"/>
            <w:color w:val="CC622E"/>
            <w:sz w:val="14"/>
            <w:u w:val="single"/>
            <w:vertAlign w:val="superscript"/>
            <w:lang w:eastAsia="en-GB"/>
          </w:rPr>
          <w:t>24</w:t>
        </w:r>
      </w:hyperlink>
      <w:r w:rsidRPr="00643F35">
        <w:rPr>
          <w:rFonts w:ascii="Times New Roman" w:eastAsia="Times New Roman" w:hAnsi="Times New Roman" w:cs="Times New Roman"/>
          <w:sz w:val="24"/>
          <w:szCs w:val="24"/>
          <w:lang w:eastAsia="en-GB"/>
        </w:rPr>
        <w:t xml:space="preserve">. If the rank of each species is incorporated in its spatial distribution, it forms a surface: the species-rank surface (SRS). This SRS can be analyzed and compared using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w:t>
      </w:r>
    </w:p>
    <w:p w:rsid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But the application of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is not widespread</w:t>
      </w:r>
      <w:hyperlink r:id="rId31" w:anchor="ref-25" w:history="1">
        <w:r w:rsidRPr="00643F35">
          <w:rPr>
            <w:rFonts w:ascii="Times New Roman" w:eastAsia="Times New Roman" w:hAnsi="Times New Roman" w:cs="Times New Roman"/>
            <w:color w:val="CC622E"/>
            <w:sz w:val="14"/>
            <w:u w:val="single"/>
            <w:vertAlign w:val="superscript"/>
            <w:lang w:eastAsia="en-GB"/>
          </w:rPr>
          <w:t>25</w:t>
        </w:r>
      </w:hyperlink>
      <w:r w:rsidRPr="00643F35">
        <w:rPr>
          <w:rFonts w:ascii="Times New Roman" w:eastAsia="Times New Roman" w:hAnsi="Times New Roman" w:cs="Times New Roman"/>
          <w:sz w:val="24"/>
          <w:szCs w:val="24"/>
          <w:lang w:eastAsia="en-GB"/>
        </w:rPr>
        <w:t xml:space="preserve">; one of the reasons being the difficulty of using the available software for quantitative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analysis (MFA). Here I present an open source software package for the application of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which can be integrated with R statistical software</w:t>
      </w:r>
      <w:hyperlink r:id="rId32" w:anchor="ref-26" w:history="1">
        <w:r w:rsidRPr="00643F35">
          <w:rPr>
            <w:rFonts w:ascii="Times New Roman" w:eastAsia="Times New Roman" w:hAnsi="Times New Roman" w:cs="Times New Roman"/>
            <w:color w:val="CC622E"/>
            <w:sz w:val="14"/>
            <w:u w:val="single"/>
            <w:vertAlign w:val="superscript"/>
            <w:lang w:eastAsia="en-GB"/>
          </w:rPr>
          <w:t>26</w:t>
        </w:r>
      </w:hyperlink>
      <w:r w:rsidRPr="00643F35">
        <w:rPr>
          <w:rFonts w:ascii="Times New Roman" w:eastAsia="Times New Roman" w:hAnsi="Times New Roman" w:cs="Times New Roman"/>
          <w:sz w:val="24"/>
          <w:szCs w:val="24"/>
          <w:lang w:eastAsia="en-GB"/>
        </w:rPr>
        <w:t>.</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before="150" w:after="150" w:line="312" w:lineRule="atLeast"/>
        <w:outlineLvl w:val="1"/>
        <w:rPr>
          <w:rFonts w:ascii="Arial" w:eastAsia="Times New Roman" w:hAnsi="Arial" w:cs="Arial"/>
          <w:color w:val="333333"/>
          <w:sz w:val="32"/>
          <w:szCs w:val="32"/>
          <w:lang w:eastAsia="en-GB"/>
        </w:rPr>
      </w:pPr>
      <w:proofErr w:type="spellStart"/>
      <w:r w:rsidRPr="00643F35">
        <w:rPr>
          <w:rFonts w:ascii="Arial" w:eastAsia="Times New Roman" w:hAnsi="Arial" w:cs="Arial"/>
          <w:color w:val="333333"/>
          <w:sz w:val="32"/>
          <w:szCs w:val="32"/>
          <w:lang w:eastAsia="en-GB"/>
        </w:rPr>
        <w:t>Multifractal</w:t>
      </w:r>
      <w:proofErr w:type="spellEnd"/>
      <w:r w:rsidRPr="00643F35">
        <w:rPr>
          <w:rFonts w:ascii="Arial" w:eastAsia="Times New Roman" w:hAnsi="Arial" w:cs="Arial"/>
          <w:color w:val="333333"/>
          <w:sz w:val="32"/>
          <w:szCs w:val="32"/>
          <w:lang w:eastAsia="en-GB"/>
        </w:rPr>
        <w:t xml:space="preserve"> analysis</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Several good introductions to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methods applied to ecology are available</w:t>
      </w:r>
      <w:hyperlink r:id="rId33" w:anchor="ref-15" w:history="1">
        <w:r w:rsidRPr="00643F35">
          <w:rPr>
            <w:rFonts w:ascii="Times New Roman" w:eastAsia="Times New Roman" w:hAnsi="Times New Roman" w:cs="Times New Roman"/>
            <w:color w:val="CC622E"/>
            <w:sz w:val="14"/>
            <w:u w:val="single"/>
            <w:vertAlign w:val="superscript"/>
            <w:lang w:eastAsia="en-GB"/>
          </w:rPr>
          <w:t>15</w:t>
        </w:r>
      </w:hyperlink>
      <w:proofErr w:type="gramStart"/>
      <w:r w:rsidRPr="00643F35">
        <w:rPr>
          <w:rFonts w:ascii="Times New Roman" w:eastAsia="Times New Roman" w:hAnsi="Times New Roman" w:cs="Times New Roman"/>
          <w:sz w:val="14"/>
          <w:szCs w:val="14"/>
          <w:vertAlign w:val="superscript"/>
          <w:lang w:eastAsia="en-GB"/>
        </w:rPr>
        <w:t>,</w:t>
      </w:r>
      <w:proofErr w:type="gramEnd"/>
      <w:r w:rsidRPr="00643F35">
        <w:rPr>
          <w:rFonts w:ascii="Times New Roman" w:eastAsia="Times New Roman" w:hAnsi="Times New Roman" w:cs="Times New Roman"/>
          <w:sz w:val="14"/>
          <w:szCs w:val="14"/>
          <w:vertAlign w:val="superscript"/>
          <w:lang w:eastAsia="en-GB"/>
        </w:rPr>
        <w:fldChar w:fldCharType="begin"/>
      </w:r>
      <w:r w:rsidRPr="00643F35">
        <w:rPr>
          <w:rFonts w:ascii="Times New Roman" w:eastAsia="Times New Roman" w:hAnsi="Times New Roman" w:cs="Times New Roman"/>
          <w:sz w:val="14"/>
          <w:szCs w:val="14"/>
          <w:vertAlign w:val="superscript"/>
          <w:lang w:eastAsia="en-GB"/>
        </w:rPr>
        <w:instrText xml:space="preserve"> HYPERLINK "http://f1000research.com/articles/3-14/v1" \l "ref-27" </w:instrText>
      </w:r>
      <w:r w:rsidRPr="00643F35">
        <w:rPr>
          <w:rFonts w:ascii="Times New Roman" w:eastAsia="Times New Roman" w:hAnsi="Times New Roman" w:cs="Times New Roman"/>
          <w:sz w:val="14"/>
          <w:szCs w:val="14"/>
          <w:vertAlign w:val="superscript"/>
          <w:lang w:eastAsia="en-GB"/>
        </w:rPr>
        <w:fldChar w:fldCharType="separate"/>
      </w:r>
      <w:r w:rsidRPr="00643F35">
        <w:rPr>
          <w:rFonts w:ascii="Times New Roman" w:eastAsia="Times New Roman" w:hAnsi="Times New Roman" w:cs="Times New Roman"/>
          <w:color w:val="CC622E"/>
          <w:sz w:val="14"/>
          <w:u w:val="single"/>
          <w:vertAlign w:val="superscript"/>
          <w:lang w:eastAsia="en-GB"/>
        </w:rPr>
        <w:t>27</w:t>
      </w:r>
      <w:r w:rsidRPr="00643F35">
        <w:rPr>
          <w:rFonts w:ascii="Times New Roman" w:eastAsia="Times New Roman" w:hAnsi="Times New Roman" w:cs="Times New Roman"/>
          <w:sz w:val="14"/>
          <w:szCs w:val="14"/>
          <w:vertAlign w:val="superscript"/>
          <w:lang w:eastAsia="en-GB"/>
        </w:rPr>
        <w:fldChar w:fldCharType="end"/>
      </w:r>
      <w:r w:rsidRPr="00643F35">
        <w:rPr>
          <w:rFonts w:ascii="Times New Roman" w:eastAsia="Times New Roman" w:hAnsi="Times New Roman" w:cs="Times New Roman"/>
          <w:sz w:val="24"/>
          <w:szCs w:val="24"/>
          <w:lang w:eastAsia="en-GB"/>
        </w:rPr>
        <w:t xml:space="preserve">; thus I will only give a brief overview.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analyze the scaling properties of quantities distributed in a space that we assume to be two dimensional (a plane), but MFA can be used with one dimensional (time series) or three dimensional data</w:t>
      </w:r>
      <w:hyperlink r:id="rId34" w:anchor="ref-28" w:history="1">
        <w:r w:rsidRPr="00643F35">
          <w:rPr>
            <w:rFonts w:ascii="Times New Roman" w:eastAsia="Times New Roman" w:hAnsi="Times New Roman" w:cs="Times New Roman"/>
            <w:color w:val="CC622E"/>
            <w:sz w:val="14"/>
            <w:u w:val="single"/>
            <w:vertAlign w:val="superscript"/>
            <w:lang w:eastAsia="en-GB"/>
          </w:rPr>
          <w:t>28</w:t>
        </w:r>
      </w:hyperlink>
      <w:r w:rsidRPr="00643F35">
        <w:rPr>
          <w:rFonts w:ascii="Times New Roman" w:eastAsia="Times New Roman" w:hAnsi="Times New Roman" w:cs="Times New Roman"/>
          <w:sz w:val="24"/>
          <w:szCs w:val="24"/>
          <w:lang w:eastAsia="en-GB"/>
        </w:rPr>
        <w:t xml:space="preserve">. A classical way to characterize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is using the generalized dimensions </w:t>
      </w:r>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hyperlink r:id="rId35" w:anchor="ref-29" w:history="1">
        <w:r w:rsidRPr="00643F35">
          <w:rPr>
            <w:rFonts w:ascii="Times New Roman" w:eastAsia="Times New Roman" w:hAnsi="Times New Roman" w:cs="Times New Roman"/>
            <w:color w:val="CC622E"/>
            <w:sz w:val="14"/>
            <w:u w:val="single"/>
            <w:vertAlign w:val="superscript"/>
            <w:lang w:eastAsia="en-GB"/>
          </w:rPr>
          <w:t>29</w:t>
        </w:r>
      </w:hyperlink>
      <w:r w:rsidRPr="00643F35">
        <w:rPr>
          <w:rFonts w:ascii="Times New Roman" w:eastAsia="Times New Roman" w:hAnsi="Times New Roman" w:cs="Times New Roman"/>
          <w:sz w:val="24"/>
          <w:szCs w:val="24"/>
          <w:lang w:eastAsia="en-GB"/>
        </w:rPr>
        <w:t xml:space="preserve">, also called </w:t>
      </w:r>
      <w:proofErr w:type="spellStart"/>
      <w:r w:rsidRPr="00643F35">
        <w:rPr>
          <w:rFonts w:ascii="Times New Roman" w:eastAsia="Times New Roman" w:hAnsi="Times New Roman" w:cs="Times New Roman"/>
          <w:sz w:val="24"/>
          <w:szCs w:val="24"/>
          <w:lang w:eastAsia="en-GB"/>
        </w:rPr>
        <w:t>Renyi</w:t>
      </w:r>
      <w:proofErr w:type="spellEnd"/>
      <w:r w:rsidRPr="00643F35">
        <w:rPr>
          <w:rFonts w:ascii="Times New Roman" w:eastAsia="Times New Roman" w:hAnsi="Times New Roman" w:cs="Times New Roman"/>
          <w:sz w:val="24"/>
          <w:szCs w:val="24"/>
          <w:lang w:eastAsia="en-GB"/>
        </w:rPr>
        <w:t xml:space="preserve"> dimensions</w:t>
      </w:r>
      <w:hyperlink r:id="rId36" w:anchor="ref-30" w:history="1">
        <w:r w:rsidRPr="00643F35">
          <w:rPr>
            <w:rFonts w:ascii="Times New Roman" w:eastAsia="Times New Roman" w:hAnsi="Times New Roman" w:cs="Times New Roman"/>
            <w:color w:val="CC622E"/>
            <w:sz w:val="14"/>
            <w:u w:val="single"/>
            <w:vertAlign w:val="superscript"/>
            <w:lang w:eastAsia="en-GB"/>
          </w:rPr>
          <w:t>30</w:t>
        </w:r>
      </w:hyperlink>
      <w:r w:rsidRPr="00643F35">
        <w:rPr>
          <w:rFonts w:ascii="Times New Roman" w:eastAsia="Times New Roman" w:hAnsi="Times New Roman" w:cs="Times New Roman"/>
          <w:sz w:val="24"/>
          <w:szCs w:val="24"/>
          <w:lang w:eastAsia="en-GB"/>
        </w:rPr>
        <w:t>.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has been used to characterize the probabilistic structure of attractors derived from dynamical systems</w:t>
      </w:r>
      <w:hyperlink r:id="rId37" w:anchor="ref-5" w:history="1">
        <w:r w:rsidRPr="00643F35">
          <w:rPr>
            <w:rFonts w:ascii="Times New Roman" w:eastAsia="Times New Roman" w:hAnsi="Times New Roman" w:cs="Times New Roman"/>
            <w:color w:val="CC622E"/>
            <w:sz w:val="14"/>
            <w:u w:val="single"/>
            <w:vertAlign w:val="superscript"/>
            <w:lang w:eastAsia="en-GB"/>
          </w:rPr>
          <w:t>5</w:t>
        </w:r>
      </w:hyperlink>
      <w:r w:rsidRPr="00643F35">
        <w:rPr>
          <w:rFonts w:ascii="Times New Roman" w:eastAsia="Times New Roman" w:hAnsi="Times New Roman" w:cs="Times New Roman"/>
          <w:sz w:val="24"/>
          <w:szCs w:val="24"/>
          <w:lang w:eastAsia="en-GB"/>
        </w:rPr>
        <w:t>.</w:t>
      </w:r>
    </w:p>
    <w:p w:rsid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Another way to characterize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is using the so called spectrum of singularities. This spectrum describes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as interwoven sets each one with a singularity exponent </w:t>
      </w:r>
      <w:r w:rsidRPr="00643F35">
        <w:rPr>
          <w:rFonts w:ascii="Times New Roman" w:eastAsia="Times New Roman" w:hAnsi="Times New Roman" w:cs="Times New Roman"/>
          <w:i/>
          <w:iCs/>
          <w:sz w:val="24"/>
          <w:szCs w:val="24"/>
          <w:lang w:eastAsia="en-GB"/>
        </w:rPr>
        <w:t>α</w:t>
      </w:r>
      <w:r w:rsidRPr="00643F35">
        <w:rPr>
          <w:rFonts w:ascii="Times New Roman" w:eastAsia="Times New Roman" w:hAnsi="Times New Roman" w:cs="Times New Roman"/>
          <w:sz w:val="24"/>
          <w:szCs w:val="24"/>
          <w:lang w:eastAsia="en-GB"/>
        </w:rPr>
        <w:t> and a fractal dimension </w:t>
      </w:r>
      <w:r w:rsidRPr="00643F35">
        <w:rPr>
          <w:rFonts w:ascii="Times New Roman" w:eastAsia="Times New Roman" w:hAnsi="Times New Roman" w:cs="Times New Roman"/>
          <w:i/>
          <w:iCs/>
          <w:sz w:val="24"/>
          <w:szCs w:val="24"/>
          <w:lang w:eastAsia="en-GB"/>
        </w:rPr>
        <w:t>f</w:t>
      </w:r>
      <w:r w:rsidRPr="00643F35">
        <w:rPr>
          <w:rFonts w:ascii="Times New Roman" w:eastAsia="Times New Roman" w:hAnsi="Times New Roman" w:cs="Times New Roman"/>
          <w:sz w:val="24"/>
          <w:szCs w:val="24"/>
          <w:lang w:eastAsia="en-GB"/>
        </w:rPr>
        <w:t> (</w:t>
      </w:r>
      <w:r w:rsidRPr="00643F35">
        <w:rPr>
          <w:rFonts w:ascii="Times New Roman" w:eastAsia="Times New Roman" w:hAnsi="Times New Roman" w:cs="Times New Roman"/>
          <w:i/>
          <w:iCs/>
          <w:sz w:val="24"/>
          <w:szCs w:val="24"/>
          <w:lang w:eastAsia="en-GB"/>
        </w:rPr>
        <w:t>α</w:t>
      </w:r>
      <w:proofErr w:type="gramStart"/>
      <w:r w:rsidRPr="00643F35">
        <w:rPr>
          <w:rFonts w:ascii="Times New Roman" w:eastAsia="Times New Roman" w:hAnsi="Times New Roman" w:cs="Times New Roman"/>
          <w:sz w:val="24"/>
          <w:szCs w:val="24"/>
          <w:lang w:eastAsia="en-GB"/>
        </w:rPr>
        <w:t>)</w:t>
      </w:r>
      <w:proofErr w:type="gramEnd"/>
      <w:r w:rsidRPr="00643F35">
        <w:rPr>
          <w:rFonts w:ascii="Times New Roman" w:eastAsia="Times New Roman" w:hAnsi="Times New Roman" w:cs="Times New Roman"/>
          <w:sz w:val="14"/>
          <w:szCs w:val="14"/>
          <w:vertAlign w:val="superscript"/>
          <w:lang w:eastAsia="en-GB"/>
        </w:rPr>
        <w:fldChar w:fldCharType="begin"/>
      </w:r>
      <w:r w:rsidRPr="00643F35">
        <w:rPr>
          <w:rFonts w:ascii="Times New Roman" w:eastAsia="Times New Roman" w:hAnsi="Times New Roman" w:cs="Times New Roman"/>
          <w:sz w:val="14"/>
          <w:szCs w:val="14"/>
          <w:vertAlign w:val="superscript"/>
          <w:lang w:eastAsia="en-GB"/>
        </w:rPr>
        <w:instrText xml:space="preserve"> HYPERLINK "http://f1000research.com/articles/3-14/v1" \l "ref-31" </w:instrText>
      </w:r>
      <w:r w:rsidRPr="00643F35">
        <w:rPr>
          <w:rFonts w:ascii="Times New Roman" w:eastAsia="Times New Roman" w:hAnsi="Times New Roman" w:cs="Times New Roman"/>
          <w:sz w:val="14"/>
          <w:szCs w:val="14"/>
          <w:vertAlign w:val="superscript"/>
          <w:lang w:eastAsia="en-GB"/>
        </w:rPr>
        <w:fldChar w:fldCharType="separate"/>
      </w:r>
      <w:r w:rsidRPr="00643F35">
        <w:rPr>
          <w:rFonts w:ascii="Times New Roman" w:eastAsia="Times New Roman" w:hAnsi="Times New Roman" w:cs="Times New Roman"/>
          <w:color w:val="CC622E"/>
          <w:sz w:val="14"/>
          <w:u w:val="single"/>
          <w:vertAlign w:val="superscript"/>
          <w:lang w:eastAsia="en-GB"/>
        </w:rPr>
        <w:t>31</w:t>
      </w:r>
      <w:r w:rsidRPr="00643F35">
        <w:rPr>
          <w:rFonts w:ascii="Times New Roman" w:eastAsia="Times New Roman" w:hAnsi="Times New Roman" w:cs="Times New Roman"/>
          <w:sz w:val="14"/>
          <w:szCs w:val="14"/>
          <w:vertAlign w:val="superscript"/>
          <w:lang w:eastAsia="en-GB"/>
        </w:rPr>
        <w:fldChar w:fldCharType="end"/>
      </w:r>
      <w:r w:rsidRPr="00643F35">
        <w:rPr>
          <w:rFonts w:ascii="Times New Roman" w:eastAsia="Times New Roman" w:hAnsi="Times New Roman" w:cs="Times New Roman"/>
          <w:sz w:val="24"/>
          <w:szCs w:val="24"/>
          <w:lang w:eastAsia="en-GB"/>
        </w:rPr>
        <w:t xml:space="preserve">. The two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representations are </w:t>
      </w:r>
      <w:proofErr w:type="gramStart"/>
      <w:r w:rsidRPr="00643F35">
        <w:rPr>
          <w:rFonts w:ascii="Times New Roman" w:eastAsia="Times New Roman" w:hAnsi="Times New Roman" w:cs="Times New Roman"/>
          <w:sz w:val="24"/>
          <w:szCs w:val="24"/>
          <w:lang w:eastAsia="en-GB"/>
        </w:rPr>
        <w:t>equivalent,</w:t>
      </w:r>
      <w:proofErr w:type="gramEnd"/>
      <w:r w:rsidRPr="00643F35">
        <w:rPr>
          <w:rFonts w:ascii="Times New Roman" w:eastAsia="Times New Roman" w:hAnsi="Times New Roman" w:cs="Times New Roman"/>
          <w:sz w:val="24"/>
          <w:szCs w:val="24"/>
          <w:lang w:eastAsia="en-GB"/>
        </w:rPr>
        <w:t xml:space="preserve"> they display the same information in a different format. But with the spectrum of singularities, two quantities are estimated (</w:t>
      </w:r>
      <w:proofErr w:type="gramStart"/>
      <w:r w:rsidRPr="00643F35">
        <w:rPr>
          <w:rFonts w:ascii="Times New Roman" w:eastAsia="Times New Roman" w:hAnsi="Times New Roman" w:cs="Times New Roman"/>
          <w:i/>
          <w:iCs/>
          <w:sz w:val="24"/>
          <w:szCs w:val="24"/>
          <w:lang w:eastAsia="en-GB"/>
        </w:rPr>
        <w:t>α</w:t>
      </w:r>
      <w:r w:rsidRPr="00643F35">
        <w:rPr>
          <w:rFonts w:ascii="Times New Roman" w:eastAsia="Times New Roman" w:hAnsi="Times New Roman" w:cs="Times New Roman"/>
          <w:sz w:val="24"/>
          <w:szCs w:val="24"/>
          <w:lang w:eastAsia="en-GB"/>
        </w:rPr>
        <w:t> &amp;</w:t>
      </w:r>
      <w:proofErr w:type="gramEnd"/>
      <w:r w:rsidRPr="00643F35">
        <w:rPr>
          <w:rFonts w:ascii="Times New Roman" w:eastAsia="Times New Roman" w:hAnsi="Times New Roman" w:cs="Times New Roman"/>
          <w:sz w:val="24"/>
          <w:szCs w:val="24"/>
          <w:lang w:eastAsia="en-GB"/>
        </w:rPr>
        <w:t> </w:t>
      </w:r>
      <w:r w:rsidRPr="00643F35">
        <w:rPr>
          <w:rFonts w:ascii="Times New Roman" w:eastAsia="Times New Roman" w:hAnsi="Times New Roman" w:cs="Times New Roman"/>
          <w:i/>
          <w:iCs/>
          <w:sz w:val="24"/>
          <w:szCs w:val="24"/>
          <w:lang w:eastAsia="en-GB"/>
        </w:rPr>
        <w:t>f</w:t>
      </w:r>
      <w:r w:rsidRPr="00643F35">
        <w:rPr>
          <w:rFonts w:ascii="Times New Roman" w:eastAsia="Times New Roman" w:hAnsi="Times New Roman" w:cs="Times New Roman"/>
          <w:sz w:val="24"/>
          <w:szCs w:val="24"/>
          <w:lang w:eastAsia="en-GB"/>
        </w:rPr>
        <w:t> (</w:t>
      </w:r>
      <w:r w:rsidRPr="00643F35">
        <w:rPr>
          <w:rFonts w:ascii="Times New Roman" w:eastAsia="Times New Roman" w:hAnsi="Times New Roman" w:cs="Times New Roman"/>
          <w:i/>
          <w:iCs/>
          <w:sz w:val="24"/>
          <w:szCs w:val="24"/>
          <w:lang w:eastAsia="en-GB"/>
        </w:rPr>
        <w:t>α</w:t>
      </w:r>
      <w:r w:rsidRPr="00643F35">
        <w:rPr>
          <w:rFonts w:ascii="Times New Roman" w:eastAsia="Times New Roman" w:hAnsi="Times New Roman" w:cs="Times New Roman"/>
          <w:sz w:val="24"/>
          <w:szCs w:val="24"/>
          <w:lang w:eastAsia="en-GB"/>
        </w:rPr>
        <w:t>)) from data and are obtained with error. Instead, with generalized dimension only one quantity is estimated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thus this method is preferred for statistical comparisons.</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before="150" w:after="150" w:line="312" w:lineRule="atLeast"/>
        <w:outlineLvl w:val="1"/>
        <w:rPr>
          <w:rFonts w:ascii="Arial" w:eastAsia="Times New Roman" w:hAnsi="Arial" w:cs="Arial"/>
          <w:color w:val="333333"/>
          <w:sz w:val="32"/>
          <w:szCs w:val="32"/>
          <w:lang w:eastAsia="en-GB"/>
        </w:rPr>
      </w:pPr>
      <w:r w:rsidRPr="00643F35">
        <w:rPr>
          <w:rFonts w:ascii="Arial" w:eastAsia="Times New Roman" w:hAnsi="Arial" w:cs="Arial"/>
          <w:color w:val="333333"/>
          <w:sz w:val="32"/>
          <w:szCs w:val="32"/>
          <w:lang w:eastAsia="en-GB"/>
        </w:rPr>
        <w:t>Estimation</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lastRenderedPageBreak/>
        <w:t xml:space="preserve">To estimate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spectra I used the method of moments based on box-counting</w:t>
      </w:r>
      <w:hyperlink r:id="rId38" w:anchor="ref-32" w:history="1">
        <w:r w:rsidRPr="00643F35">
          <w:rPr>
            <w:rFonts w:ascii="Times New Roman" w:eastAsia="Times New Roman" w:hAnsi="Times New Roman" w:cs="Times New Roman"/>
            <w:color w:val="CC622E"/>
            <w:sz w:val="14"/>
            <w:u w:val="single"/>
            <w:vertAlign w:val="superscript"/>
            <w:lang w:eastAsia="en-GB"/>
          </w:rPr>
          <w:t>32</w:t>
        </w:r>
      </w:hyperlink>
      <w:r w:rsidRPr="00643F35">
        <w:rPr>
          <w:rFonts w:ascii="Times New Roman" w:eastAsia="Times New Roman" w:hAnsi="Times New Roman" w:cs="Times New Roman"/>
          <w:sz w:val="24"/>
          <w:szCs w:val="24"/>
          <w:lang w:eastAsia="en-GB"/>
        </w:rPr>
        <w:t>. I estimate generalized dimensions and the spectrum of singularities at the same time using the canonical method</w:t>
      </w:r>
      <w:hyperlink r:id="rId39" w:anchor="ref-31" w:history="1">
        <w:r w:rsidRPr="00643F35">
          <w:rPr>
            <w:rFonts w:ascii="Times New Roman" w:eastAsia="Times New Roman" w:hAnsi="Times New Roman" w:cs="Times New Roman"/>
            <w:color w:val="CC622E"/>
            <w:sz w:val="14"/>
            <w:u w:val="single"/>
            <w:vertAlign w:val="superscript"/>
            <w:lang w:eastAsia="en-GB"/>
          </w:rPr>
          <w:t>31</w:t>
        </w:r>
      </w:hyperlink>
      <w:r w:rsidRPr="00643F35">
        <w:rPr>
          <w:rFonts w:ascii="Times New Roman" w:eastAsia="Times New Roman" w:hAnsi="Times New Roman" w:cs="Times New Roman"/>
          <w:sz w:val="24"/>
          <w:szCs w:val="24"/>
          <w:lang w:eastAsia="en-GB"/>
        </w:rPr>
        <w:t xml:space="preserve">. Here I describe only </w:t>
      </w:r>
      <w:proofErr w:type="spellStart"/>
      <w:r w:rsidRPr="00643F35">
        <w:rPr>
          <w:rFonts w:ascii="Times New Roman" w:eastAsia="Times New Roman" w:hAnsi="Times New Roman" w:cs="Times New Roman"/>
          <w:sz w:val="24"/>
          <w:szCs w:val="24"/>
          <w:lang w:eastAsia="en-GB"/>
        </w:rPr>
        <w:t>the</w:t>
      </w:r>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estimation; the steps for </w:t>
      </w:r>
      <w:r w:rsidRPr="00643F35">
        <w:rPr>
          <w:rFonts w:ascii="Times New Roman" w:eastAsia="Times New Roman" w:hAnsi="Times New Roman" w:cs="Times New Roman"/>
          <w:i/>
          <w:iCs/>
          <w:sz w:val="24"/>
          <w:szCs w:val="24"/>
          <w:lang w:eastAsia="en-GB"/>
        </w:rPr>
        <w:t>α</w:t>
      </w:r>
      <w:r w:rsidRPr="00643F35">
        <w:rPr>
          <w:rFonts w:ascii="Times New Roman" w:eastAsia="Times New Roman" w:hAnsi="Times New Roman" w:cs="Times New Roman"/>
          <w:sz w:val="24"/>
          <w:szCs w:val="24"/>
          <w:lang w:eastAsia="en-GB"/>
        </w:rPr>
        <w:t> and </w:t>
      </w:r>
      <w:r w:rsidRPr="00643F35">
        <w:rPr>
          <w:rFonts w:ascii="Times New Roman" w:eastAsia="Times New Roman" w:hAnsi="Times New Roman" w:cs="Times New Roman"/>
          <w:i/>
          <w:iCs/>
          <w:sz w:val="24"/>
          <w:szCs w:val="24"/>
          <w:lang w:eastAsia="en-GB"/>
        </w:rPr>
        <w:t>f</w:t>
      </w:r>
      <w:r w:rsidRPr="00643F35">
        <w:rPr>
          <w:rFonts w:ascii="Times New Roman" w:eastAsia="Times New Roman" w:hAnsi="Times New Roman" w:cs="Times New Roman"/>
          <w:sz w:val="24"/>
          <w:szCs w:val="24"/>
          <w:lang w:eastAsia="en-GB"/>
        </w:rPr>
        <w:t> (</w:t>
      </w:r>
      <w:r w:rsidRPr="00643F35">
        <w:rPr>
          <w:rFonts w:ascii="Times New Roman" w:eastAsia="Times New Roman" w:hAnsi="Times New Roman" w:cs="Times New Roman"/>
          <w:i/>
          <w:iCs/>
          <w:sz w:val="24"/>
          <w:szCs w:val="24"/>
          <w:lang w:eastAsia="en-GB"/>
        </w:rPr>
        <w:t>α</w:t>
      </w:r>
      <w:r w:rsidRPr="00643F35">
        <w:rPr>
          <w:rFonts w:ascii="Times New Roman" w:eastAsia="Times New Roman" w:hAnsi="Times New Roman" w:cs="Times New Roman"/>
          <w:sz w:val="24"/>
          <w:szCs w:val="24"/>
          <w:lang w:eastAsia="en-GB"/>
        </w:rPr>
        <w:t>) estimation are identical (only the formulae to calculate the quantities are different and can be found in the appendix of Saravia </w:t>
      </w:r>
      <w:r w:rsidRPr="00643F35">
        <w:rPr>
          <w:rFonts w:ascii="Times New Roman" w:eastAsia="Times New Roman" w:hAnsi="Times New Roman" w:cs="Times New Roman"/>
          <w:i/>
          <w:iCs/>
          <w:sz w:val="24"/>
          <w:szCs w:val="24"/>
          <w:lang w:eastAsia="en-GB"/>
        </w:rPr>
        <w:t>et al.</w:t>
      </w:r>
      <w:r w:rsidRPr="00643F35">
        <w:rPr>
          <w:rFonts w:ascii="Times New Roman" w:eastAsia="Times New Roman" w:hAnsi="Times New Roman" w:cs="Times New Roman"/>
          <w:sz w:val="24"/>
          <w:szCs w:val="24"/>
          <w:lang w:eastAsia="en-GB"/>
        </w:rPr>
        <w:t> (2012)</w:t>
      </w:r>
      <w:hyperlink r:id="rId40" w:anchor="ref-1" w:history="1">
        <w:r w:rsidRPr="00643F35">
          <w:rPr>
            <w:rFonts w:ascii="Times New Roman" w:eastAsia="Times New Roman" w:hAnsi="Times New Roman" w:cs="Times New Roman"/>
            <w:color w:val="CC622E"/>
            <w:sz w:val="14"/>
            <w:u w:val="single"/>
            <w:vertAlign w:val="superscript"/>
            <w:lang w:eastAsia="en-GB"/>
          </w:rPr>
          <w:t>1</w:t>
        </w:r>
      </w:hyperlink>
      <w:r w:rsidRPr="00643F35">
        <w:rPr>
          <w:rFonts w:ascii="Times New Roman" w:eastAsia="Times New Roman" w:hAnsi="Times New Roman" w:cs="Times New Roman"/>
          <w:sz w:val="24"/>
          <w:szCs w:val="24"/>
          <w:lang w:eastAsia="en-GB"/>
        </w:rPr>
        <w:t>).</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The spatial distribution that we are analyzing is covered with a grid, which is divided into </w:t>
      </w:r>
      <w:r w:rsidRPr="00643F35">
        <w:rPr>
          <w:rFonts w:ascii="Times New Roman" w:eastAsia="Times New Roman" w:hAnsi="Times New Roman" w:cs="Times New Roman"/>
          <w:i/>
          <w:iCs/>
          <w:sz w:val="24"/>
          <w:szCs w:val="24"/>
          <w:lang w:eastAsia="en-GB"/>
        </w:rPr>
        <w:t>N</w:t>
      </w:r>
      <w:r w:rsidRPr="00643F35">
        <w:rPr>
          <w:rFonts w:ascii="Times New Roman" w:eastAsia="Times New Roman" w:hAnsi="Times New Roman" w:cs="Times New Roman"/>
          <w:sz w:val="24"/>
          <w:szCs w:val="24"/>
          <w:lang w:eastAsia="en-GB"/>
        </w:rPr>
        <w:t> (</w:t>
      </w:r>
      <w:r w:rsidRPr="00643F35">
        <w:rPr>
          <w:rFonts w:ascii="Cambria Math" w:eastAsia="Times New Roman" w:hAnsi="Cambria Math" w:cs="Cambria Math"/>
          <w:i/>
          <w:iCs/>
          <w:sz w:val="24"/>
          <w:szCs w:val="24"/>
          <w:lang w:eastAsia="en-GB"/>
        </w:rPr>
        <w:t>∈</w:t>
      </w:r>
      <w:r w:rsidRPr="00643F35">
        <w:rPr>
          <w:rFonts w:ascii="Times New Roman" w:eastAsia="Times New Roman" w:hAnsi="Times New Roman" w:cs="Times New Roman"/>
          <w:sz w:val="24"/>
          <w:szCs w:val="24"/>
          <w:lang w:eastAsia="en-GB"/>
        </w:rPr>
        <w:t>) squares of side </w:t>
      </w:r>
      <w:r w:rsidRPr="00643F35">
        <w:rPr>
          <w:rFonts w:ascii="Cambria Math" w:eastAsia="Times New Roman" w:hAnsi="Cambria Math" w:cs="Cambria Math"/>
          <w:i/>
          <w:iCs/>
          <w:sz w:val="24"/>
          <w:szCs w:val="24"/>
          <w:lang w:eastAsia="en-GB"/>
        </w:rPr>
        <w:t>∈</w:t>
      </w:r>
      <w:r w:rsidRPr="00643F35">
        <w:rPr>
          <w:rFonts w:ascii="Times New Roman" w:eastAsia="Times New Roman" w:hAnsi="Times New Roman" w:cs="Times New Roman"/>
          <w:sz w:val="24"/>
          <w:szCs w:val="24"/>
          <w:lang w:eastAsia="en-GB"/>
        </w:rPr>
        <w:t>. The contents of each square is called </w:t>
      </w:r>
      <w:proofErr w:type="spellStart"/>
      <w:proofErr w:type="gramStart"/>
      <w:r w:rsidRPr="00643F35">
        <w:rPr>
          <w:rFonts w:ascii="Times New Roman" w:eastAsia="Times New Roman" w:hAnsi="Times New Roman" w:cs="Times New Roman"/>
          <w:i/>
          <w:iCs/>
          <w:sz w:val="24"/>
          <w:szCs w:val="24"/>
          <w:lang w:eastAsia="en-GB"/>
        </w:rPr>
        <w:t>μ</w:t>
      </w:r>
      <w:r w:rsidRPr="00643F35">
        <w:rPr>
          <w:rFonts w:ascii="Times New Roman" w:eastAsia="Times New Roman" w:hAnsi="Times New Roman" w:cs="Times New Roman"/>
          <w:i/>
          <w:iCs/>
          <w:sz w:val="14"/>
          <w:szCs w:val="14"/>
          <w:vertAlign w:val="subscript"/>
          <w:lang w:eastAsia="en-GB"/>
        </w:rPr>
        <w:t>i</w:t>
      </w:r>
      <w:proofErr w:type="spellEnd"/>
      <w:r w:rsidRPr="00643F35">
        <w:rPr>
          <w:rFonts w:ascii="Times New Roman" w:eastAsia="Times New Roman" w:hAnsi="Times New Roman" w:cs="Times New Roman"/>
          <w:sz w:val="24"/>
          <w:szCs w:val="24"/>
          <w:lang w:eastAsia="en-GB"/>
        </w:rPr>
        <w:t>(</w:t>
      </w:r>
      <w:proofErr w:type="gramEnd"/>
      <w:r w:rsidRPr="00643F35">
        <w:rPr>
          <w:rFonts w:ascii="Cambria Math" w:eastAsia="Times New Roman" w:hAnsi="Cambria Math" w:cs="Cambria Math"/>
          <w:i/>
          <w:iCs/>
          <w:sz w:val="24"/>
          <w:szCs w:val="24"/>
          <w:lang w:eastAsia="en-GB"/>
        </w:rPr>
        <w:t>∈</w:t>
      </w:r>
      <w:r w:rsidRPr="00643F35">
        <w:rPr>
          <w:rFonts w:ascii="Times New Roman" w:eastAsia="Times New Roman" w:hAnsi="Times New Roman" w:cs="Times New Roman"/>
          <w:sz w:val="24"/>
          <w:szCs w:val="24"/>
          <w:lang w:eastAsia="en-GB"/>
        </w:rPr>
        <w:t>). Then the so called partition function is computed as:</w:t>
      </w:r>
    </w:p>
    <w:p w:rsidR="00643F35" w:rsidRPr="00643F35" w:rsidRDefault="00643F35" w:rsidP="00643F35">
      <w:pPr>
        <w:shd w:val="clear" w:color="auto" w:fill="FFFFFF"/>
        <w:spacing w:line="240" w:lineRule="auto"/>
        <w:jc w:val="center"/>
        <w:rPr>
          <w:rFonts w:ascii="Times New Roman" w:eastAsia="Times New Roman" w:hAnsi="Times New Roman" w:cs="Times New Roman"/>
          <w:sz w:val="24"/>
          <w:szCs w:val="24"/>
          <w:lang w:eastAsia="en-GB"/>
        </w:rPr>
      </w:pPr>
      <w:bookmarkStart w:id="0" w:name="e1"/>
      <w:bookmarkEnd w:id="0"/>
      <w:proofErr w:type="spellStart"/>
      <w:proofErr w:type="gramStart"/>
      <w:r w:rsidRPr="00643F35">
        <w:rPr>
          <w:rFonts w:ascii="MathJax_Math" w:eastAsia="Times New Roman" w:hAnsi="MathJax_Math" w:cs="Times New Roman"/>
          <w:i/>
          <w:iCs/>
          <w:sz w:val="24"/>
          <w:szCs w:val="24"/>
          <w:lang w:eastAsia="en-GB"/>
        </w:rPr>
        <w:t>Z</w:t>
      </w:r>
      <w:r w:rsidRPr="00643F35">
        <w:rPr>
          <w:rFonts w:ascii="MathJax_Math" w:eastAsia="Times New Roman" w:hAnsi="MathJax_Math" w:cs="Times New Roman"/>
          <w:i/>
          <w:iCs/>
          <w:sz w:val="17"/>
          <w:lang w:eastAsia="en-GB"/>
        </w:rPr>
        <w:t>q</w:t>
      </w:r>
      <w:proofErr w:type="spellEnd"/>
      <w:r w:rsidRPr="00643F35">
        <w:rPr>
          <w:rFonts w:ascii="MathJax_Main" w:eastAsia="Times New Roman" w:hAnsi="MathJax_Main" w:cs="Times New Roman"/>
          <w:sz w:val="24"/>
          <w:szCs w:val="24"/>
          <w:lang w:eastAsia="en-GB"/>
        </w:rPr>
        <w:t>(</w:t>
      </w:r>
      <w:proofErr w:type="gramEnd"/>
      <w:r w:rsidRPr="00643F35">
        <w:rPr>
          <w:rFonts w:ascii="MathJax_Math" w:eastAsia="Times New Roman" w:hAnsi="MathJax_Math" w:cs="Times New Roman"/>
          <w:i/>
          <w:iCs/>
          <w:sz w:val="24"/>
          <w:szCs w:val="24"/>
          <w:lang w:eastAsia="en-GB"/>
        </w:rPr>
        <w:t>ϵ</w:t>
      </w:r>
      <w:r w:rsidRPr="00643F35">
        <w:rPr>
          <w:rFonts w:ascii="MathJax_Main" w:eastAsia="Times New Roman" w:hAnsi="MathJax_Main" w:cs="Times New Roman"/>
          <w:sz w:val="24"/>
          <w:szCs w:val="24"/>
          <w:lang w:eastAsia="en-GB"/>
        </w:rPr>
        <w:t>)=</w:t>
      </w:r>
      <w:r w:rsidRPr="00643F35">
        <w:rPr>
          <w:rFonts w:ascii="MathJax_Size2" w:eastAsia="Times New Roman" w:hAnsi="MathJax_Size2" w:cs="Times New Roman"/>
          <w:sz w:val="24"/>
          <w:szCs w:val="24"/>
          <w:lang w:eastAsia="en-GB"/>
        </w:rPr>
        <w:t>∑</w:t>
      </w:r>
      <w:proofErr w:type="spellStart"/>
      <w:r w:rsidRPr="00643F35">
        <w:rPr>
          <w:rFonts w:ascii="MathJax_Math" w:eastAsia="Times New Roman" w:hAnsi="MathJax_Math" w:cs="Times New Roman"/>
          <w:i/>
          <w:iCs/>
          <w:sz w:val="17"/>
          <w:lang w:eastAsia="en-GB"/>
        </w:rPr>
        <w:t>iN</w:t>
      </w:r>
      <w:proofErr w:type="spellEnd"/>
      <w:r w:rsidRPr="00643F35">
        <w:rPr>
          <w:rFonts w:ascii="MathJax_Main" w:eastAsia="Times New Roman" w:hAnsi="MathJax_Main" w:cs="Times New Roman"/>
          <w:sz w:val="17"/>
          <w:lang w:eastAsia="en-GB"/>
        </w:rPr>
        <w:t>(</w:t>
      </w:r>
      <w:r w:rsidRPr="00643F35">
        <w:rPr>
          <w:rFonts w:ascii="MathJax_Math" w:eastAsia="Times New Roman" w:hAnsi="MathJax_Math" w:cs="Times New Roman"/>
          <w:i/>
          <w:iCs/>
          <w:sz w:val="17"/>
          <w:lang w:eastAsia="en-GB"/>
        </w:rPr>
        <w:t>ϵ</w:t>
      </w:r>
      <w:r w:rsidRPr="00643F35">
        <w:rPr>
          <w:rFonts w:ascii="MathJax_Main" w:eastAsia="Times New Roman" w:hAnsi="MathJax_Main" w:cs="Times New Roman"/>
          <w:sz w:val="17"/>
          <w:lang w:eastAsia="en-GB"/>
        </w:rPr>
        <w:t>)</w:t>
      </w:r>
      <w:r w:rsidRPr="00643F35">
        <w:rPr>
          <w:rFonts w:ascii="MathJax_Main" w:eastAsia="Times New Roman" w:hAnsi="MathJax_Main" w:cs="Times New Roman"/>
          <w:sz w:val="24"/>
          <w:szCs w:val="24"/>
          <w:lang w:eastAsia="en-GB"/>
        </w:rPr>
        <w:t>(</w:t>
      </w:r>
      <w:proofErr w:type="spellStart"/>
      <w:r w:rsidRPr="00643F35">
        <w:rPr>
          <w:rFonts w:ascii="MathJax_Math" w:eastAsia="Times New Roman" w:hAnsi="MathJax_Math" w:cs="Times New Roman"/>
          <w:i/>
          <w:iCs/>
          <w:sz w:val="24"/>
          <w:szCs w:val="24"/>
          <w:lang w:eastAsia="en-GB"/>
        </w:rPr>
        <w:t>μ</w:t>
      </w:r>
      <w:r w:rsidRPr="00643F35">
        <w:rPr>
          <w:rFonts w:ascii="MathJax_Math" w:eastAsia="Times New Roman" w:hAnsi="MathJax_Math" w:cs="Times New Roman"/>
          <w:i/>
          <w:iCs/>
          <w:sz w:val="17"/>
          <w:lang w:eastAsia="en-GB"/>
        </w:rPr>
        <w:t>i</w:t>
      </w:r>
      <w:proofErr w:type="spellEnd"/>
      <w:r w:rsidRPr="00643F35">
        <w:rPr>
          <w:rFonts w:ascii="MathJax_Main" w:eastAsia="Times New Roman" w:hAnsi="MathJax_Main" w:cs="Times New Roman"/>
          <w:sz w:val="24"/>
          <w:szCs w:val="24"/>
          <w:lang w:eastAsia="en-GB"/>
        </w:rPr>
        <w:t>(</w:t>
      </w:r>
      <w:r w:rsidRPr="00643F35">
        <w:rPr>
          <w:rFonts w:ascii="MathJax_Math" w:eastAsia="Times New Roman" w:hAnsi="MathJax_Math" w:cs="Times New Roman"/>
          <w:i/>
          <w:iCs/>
          <w:sz w:val="24"/>
          <w:szCs w:val="24"/>
          <w:lang w:eastAsia="en-GB"/>
        </w:rPr>
        <w:t>ϵ</w:t>
      </w:r>
      <w:r w:rsidRPr="00643F35">
        <w:rPr>
          <w:rFonts w:ascii="MathJax_Main" w:eastAsia="Times New Roman" w:hAnsi="MathJax_Main" w:cs="Times New Roman"/>
          <w:sz w:val="24"/>
          <w:szCs w:val="24"/>
          <w:lang w:eastAsia="en-GB"/>
        </w:rPr>
        <w:t>))</w:t>
      </w:r>
      <w:r w:rsidRPr="00643F35">
        <w:rPr>
          <w:rFonts w:ascii="MathJax_Math" w:eastAsia="Times New Roman" w:hAnsi="MathJax_Math" w:cs="Times New Roman"/>
          <w:i/>
          <w:iCs/>
          <w:sz w:val="17"/>
          <w:lang w:eastAsia="en-GB"/>
        </w:rPr>
        <w:t>q</w:t>
      </w:r>
      <w:r w:rsidRPr="00643F35">
        <w:rPr>
          <w:rFonts w:ascii="MathJax_Main" w:eastAsia="Times New Roman" w:hAnsi="MathJax_Main" w:cs="Times New Roman"/>
          <w:sz w:val="24"/>
          <w:szCs w:val="24"/>
          <w:lang w:eastAsia="en-GB"/>
        </w:rPr>
        <w:t>     (1)</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gramStart"/>
      <w:r w:rsidRPr="00643F35">
        <w:rPr>
          <w:rFonts w:ascii="Times New Roman" w:eastAsia="Times New Roman" w:hAnsi="Times New Roman" w:cs="Times New Roman"/>
          <w:sz w:val="24"/>
          <w:szCs w:val="24"/>
          <w:lang w:eastAsia="en-GB"/>
        </w:rPr>
        <w:t>Where </w:t>
      </w:r>
      <w:r w:rsidRPr="00643F35">
        <w:rPr>
          <w:rFonts w:ascii="Times New Roman" w:eastAsia="Times New Roman" w:hAnsi="Times New Roman" w:cs="Times New Roman"/>
          <w:i/>
          <w:iCs/>
          <w:sz w:val="24"/>
          <w:szCs w:val="24"/>
          <w:lang w:eastAsia="en-GB"/>
        </w:rPr>
        <w:t>q</w:t>
      </w:r>
      <w:r w:rsidRPr="00643F35">
        <w:rPr>
          <w:rFonts w:ascii="Times New Roman" w:eastAsia="Times New Roman" w:hAnsi="Times New Roman" w:cs="Times New Roman"/>
          <w:sz w:val="24"/>
          <w:szCs w:val="24"/>
          <w:lang w:eastAsia="en-GB"/>
        </w:rPr>
        <w:t> is called moment order.</w:t>
      </w:r>
      <w:proofErr w:type="gramEnd"/>
      <w:r w:rsidRPr="00643F35">
        <w:rPr>
          <w:rFonts w:ascii="Times New Roman" w:eastAsia="Times New Roman" w:hAnsi="Times New Roman" w:cs="Times New Roman"/>
          <w:sz w:val="24"/>
          <w:szCs w:val="24"/>
          <w:lang w:eastAsia="en-GB"/>
        </w:rPr>
        <w:t xml:space="preserve"> The operation is performed for different values of </w:t>
      </w:r>
      <w:r w:rsidRPr="00643F35">
        <w:rPr>
          <w:rFonts w:ascii="Cambria Math" w:eastAsia="Times New Roman" w:hAnsi="Cambria Math" w:cs="Cambria Math"/>
          <w:i/>
          <w:iCs/>
          <w:sz w:val="24"/>
          <w:szCs w:val="24"/>
          <w:lang w:eastAsia="en-GB"/>
        </w:rPr>
        <w:t>∈</w:t>
      </w:r>
      <w:r w:rsidRPr="00643F35">
        <w:rPr>
          <w:rFonts w:ascii="Times New Roman" w:eastAsia="Times New Roman" w:hAnsi="Times New Roman" w:cs="Times New Roman"/>
          <w:sz w:val="24"/>
          <w:szCs w:val="24"/>
          <w:lang w:eastAsia="en-GB"/>
        </w:rPr>
        <w:t> and </w:t>
      </w:r>
      <w:r w:rsidRPr="00643F35">
        <w:rPr>
          <w:rFonts w:ascii="Times New Roman" w:eastAsia="Times New Roman" w:hAnsi="Times New Roman" w:cs="Times New Roman"/>
          <w:i/>
          <w:iCs/>
          <w:sz w:val="24"/>
          <w:szCs w:val="24"/>
          <w:lang w:eastAsia="en-GB"/>
        </w:rPr>
        <w:t>q</w:t>
      </w:r>
      <w:r w:rsidRPr="00643F35">
        <w:rPr>
          <w:rFonts w:ascii="Times New Roman" w:eastAsia="Times New Roman" w:hAnsi="Times New Roman" w:cs="Times New Roman"/>
          <w:sz w:val="24"/>
          <w:szCs w:val="24"/>
          <w:lang w:eastAsia="en-GB"/>
        </w:rPr>
        <w:t>, within a predetermined range. The generalized dimension is calculated as:</w:t>
      </w:r>
    </w:p>
    <w:p w:rsidR="00643F35" w:rsidRPr="00643F35" w:rsidRDefault="00643F35" w:rsidP="00643F35">
      <w:pPr>
        <w:shd w:val="clear" w:color="auto" w:fill="FFFFFF"/>
        <w:spacing w:line="240" w:lineRule="auto"/>
        <w:jc w:val="center"/>
        <w:rPr>
          <w:rFonts w:ascii="Times New Roman" w:eastAsia="Times New Roman" w:hAnsi="Times New Roman" w:cs="Times New Roman"/>
          <w:sz w:val="24"/>
          <w:szCs w:val="24"/>
          <w:lang w:eastAsia="en-GB"/>
        </w:rPr>
      </w:pPr>
      <w:bookmarkStart w:id="1" w:name="e2"/>
      <w:bookmarkEnd w:id="1"/>
      <w:proofErr w:type="spellStart"/>
      <w:r w:rsidRPr="00643F35">
        <w:rPr>
          <w:rFonts w:ascii="MathJax_Math" w:eastAsia="Times New Roman" w:hAnsi="MathJax_Math" w:cs="Times New Roman"/>
          <w:i/>
          <w:iCs/>
          <w:sz w:val="24"/>
          <w:szCs w:val="24"/>
          <w:lang w:eastAsia="en-GB"/>
        </w:rPr>
        <w:t>D</w:t>
      </w:r>
      <w:r w:rsidRPr="00643F35">
        <w:rPr>
          <w:rFonts w:ascii="MathJax_Math" w:eastAsia="Times New Roman" w:hAnsi="MathJax_Math" w:cs="Times New Roman"/>
          <w:i/>
          <w:iCs/>
          <w:sz w:val="17"/>
          <w:lang w:eastAsia="en-GB"/>
        </w:rPr>
        <w:t>q</w:t>
      </w:r>
      <w:proofErr w:type="spellEnd"/>
      <w:r w:rsidRPr="00643F35">
        <w:rPr>
          <w:rFonts w:ascii="MathJax_Main" w:eastAsia="Times New Roman" w:hAnsi="MathJax_Main" w:cs="Times New Roman"/>
          <w:sz w:val="24"/>
          <w:szCs w:val="24"/>
          <w:lang w:eastAsia="en-GB"/>
        </w:rPr>
        <w:t>=1</w:t>
      </w:r>
      <w:r w:rsidRPr="00643F35">
        <w:rPr>
          <w:rFonts w:ascii="MathJax_Math" w:eastAsia="Times New Roman" w:hAnsi="MathJax_Math" w:cs="Times New Roman"/>
          <w:i/>
          <w:iCs/>
          <w:sz w:val="24"/>
          <w:szCs w:val="24"/>
          <w:lang w:eastAsia="en-GB"/>
        </w:rPr>
        <w:t>q</w:t>
      </w:r>
      <w:r w:rsidRPr="00643F35">
        <w:rPr>
          <w:rFonts w:ascii="MathJax_Main" w:eastAsia="Times New Roman" w:hAnsi="MathJax_Main" w:cs="Times New Roman"/>
          <w:sz w:val="24"/>
          <w:szCs w:val="24"/>
          <w:lang w:eastAsia="en-GB"/>
        </w:rPr>
        <w:t>−1lim</w:t>
      </w:r>
      <w:r w:rsidRPr="00643F35">
        <w:rPr>
          <w:rFonts w:ascii="MathJax_Math" w:eastAsia="Times New Roman" w:hAnsi="MathJax_Math" w:cs="Times New Roman"/>
          <w:i/>
          <w:iCs/>
          <w:sz w:val="17"/>
          <w:lang w:eastAsia="en-GB"/>
        </w:rPr>
        <w:t>ϵ</w:t>
      </w:r>
      <w:r w:rsidRPr="00643F35">
        <w:rPr>
          <w:rFonts w:ascii="MathJax_Main" w:eastAsia="Times New Roman" w:hAnsi="MathJax_Main" w:cs="Times New Roman"/>
          <w:sz w:val="17"/>
          <w:lang w:eastAsia="en-GB"/>
        </w:rPr>
        <w:t>→</w:t>
      </w:r>
      <w:proofErr w:type="gramStart"/>
      <w:r w:rsidRPr="00643F35">
        <w:rPr>
          <w:rFonts w:ascii="MathJax_Main" w:eastAsia="Times New Roman" w:hAnsi="MathJax_Main" w:cs="Times New Roman"/>
          <w:sz w:val="17"/>
          <w:lang w:eastAsia="en-GB"/>
        </w:rPr>
        <w:t>0</w:t>
      </w:r>
      <w:r w:rsidRPr="00643F35">
        <w:rPr>
          <w:rFonts w:ascii="MathJax_Main" w:eastAsia="Times New Roman" w:hAnsi="MathJax_Main" w:cs="Times New Roman"/>
          <w:sz w:val="24"/>
          <w:szCs w:val="24"/>
          <w:lang w:eastAsia="en-GB"/>
        </w:rPr>
        <w:t>log(</w:t>
      </w:r>
      <w:proofErr w:type="spellStart"/>
      <w:proofErr w:type="gramEnd"/>
      <w:r w:rsidRPr="00643F35">
        <w:rPr>
          <w:rFonts w:ascii="MathJax_Math" w:eastAsia="Times New Roman" w:hAnsi="MathJax_Math" w:cs="Times New Roman"/>
          <w:i/>
          <w:iCs/>
          <w:sz w:val="24"/>
          <w:szCs w:val="24"/>
          <w:lang w:eastAsia="en-GB"/>
        </w:rPr>
        <w:t>Z</w:t>
      </w:r>
      <w:r w:rsidRPr="00643F35">
        <w:rPr>
          <w:rFonts w:ascii="MathJax_Math" w:eastAsia="Times New Roman" w:hAnsi="MathJax_Math" w:cs="Times New Roman"/>
          <w:i/>
          <w:iCs/>
          <w:sz w:val="17"/>
          <w:lang w:eastAsia="en-GB"/>
        </w:rPr>
        <w:t>q</w:t>
      </w:r>
      <w:proofErr w:type="spellEnd"/>
      <w:r w:rsidRPr="00643F35">
        <w:rPr>
          <w:rFonts w:ascii="MathJax_Main" w:eastAsia="Times New Roman" w:hAnsi="MathJax_Main" w:cs="Times New Roman"/>
          <w:sz w:val="24"/>
          <w:szCs w:val="24"/>
          <w:lang w:eastAsia="en-GB"/>
        </w:rPr>
        <w:t>(</w:t>
      </w:r>
      <w:r w:rsidRPr="00643F35">
        <w:rPr>
          <w:rFonts w:ascii="MathJax_Math" w:eastAsia="Times New Roman" w:hAnsi="MathJax_Math" w:cs="Times New Roman"/>
          <w:i/>
          <w:iCs/>
          <w:sz w:val="24"/>
          <w:szCs w:val="24"/>
          <w:lang w:eastAsia="en-GB"/>
        </w:rPr>
        <w:t>ϵ</w:t>
      </w:r>
      <w:r w:rsidRPr="00643F35">
        <w:rPr>
          <w:rFonts w:ascii="MathJax_Main" w:eastAsia="Times New Roman" w:hAnsi="MathJax_Main" w:cs="Times New Roman"/>
          <w:sz w:val="24"/>
          <w:szCs w:val="24"/>
          <w:lang w:eastAsia="en-GB"/>
        </w:rPr>
        <w:t>))log</w:t>
      </w:r>
      <w:r w:rsidRPr="00643F35">
        <w:rPr>
          <w:rFonts w:ascii="MathJax_Math" w:eastAsia="Times New Roman" w:hAnsi="MathJax_Math" w:cs="Times New Roman"/>
          <w:i/>
          <w:iCs/>
          <w:sz w:val="24"/>
          <w:szCs w:val="24"/>
          <w:lang w:eastAsia="en-GB"/>
        </w:rPr>
        <w:t>ϵ</w:t>
      </w:r>
      <w:r w:rsidRPr="00643F35">
        <w:rPr>
          <w:rFonts w:ascii="MathJax_Main" w:eastAsia="Times New Roman" w:hAnsi="MathJax_Main" w:cs="Times New Roman"/>
          <w:sz w:val="24"/>
          <w:szCs w:val="24"/>
          <w:lang w:eastAsia="en-GB"/>
        </w:rPr>
        <w:t>     (2)</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When </w:t>
      </w:r>
      <w:r w:rsidRPr="00643F35">
        <w:rPr>
          <w:rFonts w:ascii="Times New Roman" w:eastAsia="Times New Roman" w:hAnsi="Times New Roman" w:cs="Times New Roman"/>
          <w:i/>
          <w:iCs/>
          <w:sz w:val="24"/>
          <w:szCs w:val="24"/>
          <w:lang w:eastAsia="en-GB"/>
        </w:rPr>
        <w:t>q</w:t>
      </w:r>
      <w:r w:rsidRPr="00643F35">
        <w:rPr>
          <w:rFonts w:ascii="Times New Roman" w:eastAsia="Times New Roman" w:hAnsi="Times New Roman" w:cs="Times New Roman"/>
          <w:sz w:val="24"/>
          <w:szCs w:val="24"/>
          <w:lang w:eastAsia="en-GB"/>
        </w:rPr>
        <w:t> = 1, the denominator of the first term in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is undefined, so it must be replaced by the following expression:</w:t>
      </w:r>
    </w:p>
    <w:p w:rsidR="00643F35" w:rsidRPr="00643F35" w:rsidRDefault="00643F35" w:rsidP="00643F35">
      <w:pPr>
        <w:shd w:val="clear" w:color="auto" w:fill="FFFFFF"/>
        <w:spacing w:line="240" w:lineRule="auto"/>
        <w:jc w:val="center"/>
        <w:rPr>
          <w:rFonts w:ascii="Times New Roman" w:eastAsia="Times New Roman" w:hAnsi="Times New Roman" w:cs="Times New Roman"/>
          <w:sz w:val="24"/>
          <w:szCs w:val="24"/>
          <w:lang w:eastAsia="en-GB"/>
        </w:rPr>
      </w:pPr>
      <w:bookmarkStart w:id="2" w:name="d1221e586"/>
      <w:bookmarkEnd w:id="2"/>
      <w:proofErr w:type="spellStart"/>
      <w:r w:rsidRPr="00643F35">
        <w:rPr>
          <w:rFonts w:ascii="MathJax_Math" w:eastAsia="Times New Roman" w:hAnsi="MathJax_Math" w:cs="Times New Roman"/>
          <w:i/>
          <w:iCs/>
          <w:sz w:val="24"/>
          <w:szCs w:val="24"/>
          <w:lang w:eastAsia="en-GB"/>
        </w:rPr>
        <w:t>D</w:t>
      </w:r>
      <w:r w:rsidRPr="00643F35">
        <w:rPr>
          <w:rFonts w:ascii="MathJax_Math" w:eastAsia="Times New Roman" w:hAnsi="MathJax_Math" w:cs="Times New Roman"/>
          <w:i/>
          <w:iCs/>
          <w:sz w:val="17"/>
          <w:lang w:eastAsia="en-GB"/>
        </w:rPr>
        <w:t>q</w:t>
      </w:r>
      <w:proofErr w:type="spellEnd"/>
      <w:r w:rsidRPr="00643F35">
        <w:rPr>
          <w:rFonts w:ascii="MathJax_Main" w:eastAsia="Times New Roman" w:hAnsi="MathJax_Main" w:cs="Times New Roman"/>
          <w:sz w:val="24"/>
          <w:szCs w:val="24"/>
          <w:lang w:eastAsia="en-GB"/>
        </w:rPr>
        <w:t>=</w:t>
      </w:r>
      <w:proofErr w:type="spellStart"/>
      <w:r w:rsidRPr="00643F35">
        <w:rPr>
          <w:rFonts w:ascii="MathJax_Main" w:eastAsia="Times New Roman" w:hAnsi="MathJax_Main" w:cs="Times New Roman"/>
          <w:sz w:val="24"/>
          <w:szCs w:val="24"/>
          <w:lang w:eastAsia="en-GB"/>
        </w:rPr>
        <w:t>lim</w:t>
      </w:r>
      <w:proofErr w:type="spellEnd"/>
      <w:r w:rsidRPr="00643F35">
        <w:rPr>
          <w:rFonts w:ascii="MathJax_Math" w:eastAsia="Times New Roman" w:hAnsi="MathJax_Math" w:cs="Times New Roman"/>
          <w:i/>
          <w:iCs/>
          <w:sz w:val="17"/>
          <w:lang w:eastAsia="en-GB"/>
        </w:rPr>
        <w:t>ϵ</w:t>
      </w:r>
      <w:r w:rsidRPr="00643F35">
        <w:rPr>
          <w:rFonts w:ascii="MathJax_Main" w:eastAsia="Times New Roman" w:hAnsi="MathJax_Main" w:cs="Times New Roman"/>
          <w:sz w:val="17"/>
          <w:lang w:eastAsia="en-GB"/>
        </w:rPr>
        <w:t>→0</w:t>
      </w:r>
      <w:r w:rsidRPr="00643F35">
        <w:rPr>
          <w:rFonts w:ascii="MathJax_Size2" w:eastAsia="Times New Roman" w:hAnsi="MathJax_Size2" w:cs="Times New Roman"/>
          <w:sz w:val="24"/>
          <w:szCs w:val="24"/>
          <w:lang w:eastAsia="en-GB"/>
        </w:rPr>
        <w:t>∑</w:t>
      </w:r>
      <w:proofErr w:type="gramStart"/>
      <w:r w:rsidRPr="00643F35">
        <w:rPr>
          <w:rFonts w:ascii="MathJax_Math" w:eastAsia="Times New Roman" w:hAnsi="MathJax_Math" w:cs="Times New Roman"/>
          <w:i/>
          <w:iCs/>
          <w:sz w:val="17"/>
          <w:lang w:eastAsia="en-GB"/>
        </w:rPr>
        <w:t>iN</w:t>
      </w:r>
      <w:r w:rsidRPr="00643F35">
        <w:rPr>
          <w:rFonts w:ascii="MathJax_Main" w:eastAsia="Times New Roman" w:hAnsi="MathJax_Main" w:cs="Times New Roman"/>
          <w:sz w:val="17"/>
          <w:lang w:eastAsia="en-GB"/>
        </w:rPr>
        <w:t>(</w:t>
      </w:r>
      <w:proofErr w:type="gramEnd"/>
      <w:r w:rsidRPr="00643F35">
        <w:rPr>
          <w:rFonts w:ascii="MathJax_Math" w:eastAsia="Times New Roman" w:hAnsi="MathJax_Math" w:cs="Times New Roman"/>
          <w:i/>
          <w:iCs/>
          <w:sz w:val="17"/>
          <w:lang w:eastAsia="en-GB"/>
        </w:rPr>
        <w:t>ϵ</w:t>
      </w:r>
      <w:r w:rsidRPr="00643F35">
        <w:rPr>
          <w:rFonts w:ascii="MathJax_Main" w:eastAsia="Times New Roman" w:hAnsi="MathJax_Main" w:cs="Times New Roman"/>
          <w:sz w:val="17"/>
          <w:lang w:eastAsia="en-GB"/>
        </w:rPr>
        <w:t>)</w:t>
      </w:r>
      <w:proofErr w:type="spellStart"/>
      <w:r w:rsidRPr="00643F35">
        <w:rPr>
          <w:rFonts w:ascii="MathJax_Math" w:eastAsia="Times New Roman" w:hAnsi="MathJax_Math" w:cs="Times New Roman"/>
          <w:i/>
          <w:iCs/>
          <w:sz w:val="24"/>
          <w:szCs w:val="24"/>
          <w:lang w:eastAsia="en-GB"/>
        </w:rPr>
        <w:t>μ</w:t>
      </w:r>
      <w:r w:rsidRPr="00643F35">
        <w:rPr>
          <w:rFonts w:ascii="MathJax_Math" w:eastAsia="Times New Roman" w:hAnsi="MathJax_Math" w:cs="Times New Roman"/>
          <w:i/>
          <w:iCs/>
          <w:sz w:val="17"/>
          <w:lang w:eastAsia="en-GB"/>
        </w:rPr>
        <w:t>i</w:t>
      </w:r>
      <w:proofErr w:type="spellEnd"/>
      <w:r w:rsidRPr="00643F35">
        <w:rPr>
          <w:rFonts w:ascii="MathJax_Main" w:eastAsia="Times New Roman" w:hAnsi="MathJax_Main" w:cs="Times New Roman"/>
          <w:sz w:val="24"/>
          <w:szCs w:val="24"/>
          <w:lang w:eastAsia="en-GB"/>
        </w:rPr>
        <w:t>(</w:t>
      </w:r>
      <w:r w:rsidRPr="00643F35">
        <w:rPr>
          <w:rFonts w:ascii="MathJax_Math" w:eastAsia="Times New Roman" w:hAnsi="MathJax_Math" w:cs="Times New Roman"/>
          <w:i/>
          <w:iCs/>
          <w:sz w:val="24"/>
          <w:szCs w:val="24"/>
          <w:lang w:eastAsia="en-GB"/>
        </w:rPr>
        <w:t>ϵ</w:t>
      </w:r>
      <w:r w:rsidRPr="00643F35">
        <w:rPr>
          <w:rFonts w:ascii="MathJax_Main" w:eastAsia="Times New Roman" w:hAnsi="MathJax_Main" w:cs="Times New Roman"/>
          <w:sz w:val="24"/>
          <w:szCs w:val="24"/>
          <w:lang w:eastAsia="en-GB"/>
        </w:rPr>
        <w:t>)log(</w:t>
      </w:r>
      <w:proofErr w:type="spellStart"/>
      <w:r w:rsidRPr="00643F35">
        <w:rPr>
          <w:rFonts w:ascii="MathJax_Math" w:eastAsia="Times New Roman" w:hAnsi="MathJax_Math" w:cs="Times New Roman"/>
          <w:i/>
          <w:iCs/>
          <w:sz w:val="24"/>
          <w:szCs w:val="24"/>
          <w:lang w:eastAsia="en-GB"/>
        </w:rPr>
        <w:t>μ</w:t>
      </w:r>
      <w:r w:rsidRPr="00643F35">
        <w:rPr>
          <w:rFonts w:ascii="MathJax_Math" w:eastAsia="Times New Roman" w:hAnsi="MathJax_Math" w:cs="Times New Roman"/>
          <w:i/>
          <w:iCs/>
          <w:sz w:val="17"/>
          <w:lang w:eastAsia="en-GB"/>
        </w:rPr>
        <w:t>i</w:t>
      </w:r>
      <w:proofErr w:type="spellEnd"/>
      <w:r w:rsidRPr="00643F35">
        <w:rPr>
          <w:rFonts w:ascii="MathJax_Main" w:eastAsia="Times New Roman" w:hAnsi="MathJax_Main" w:cs="Times New Roman"/>
          <w:sz w:val="24"/>
          <w:szCs w:val="24"/>
          <w:lang w:eastAsia="en-GB"/>
        </w:rPr>
        <w:t>(</w:t>
      </w:r>
      <w:r w:rsidRPr="00643F35">
        <w:rPr>
          <w:rFonts w:ascii="MathJax_Math" w:eastAsia="Times New Roman" w:hAnsi="MathJax_Math" w:cs="Times New Roman"/>
          <w:i/>
          <w:iCs/>
          <w:sz w:val="24"/>
          <w:szCs w:val="24"/>
          <w:lang w:eastAsia="en-GB"/>
        </w:rPr>
        <w:t>ϵ</w:t>
      </w:r>
      <w:r w:rsidRPr="00643F35">
        <w:rPr>
          <w:rFonts w:ascii="MathJax_Main" w:eastAsia="Times New Roman" w:hAnsi="MathJax_Main" w:cs="Times New Roman"/>
          <w:sz w:val="24"/>
          <w:szCs w:val="24"/>
          <w:lang w:eastAsia="en-GB"/>
        </w:rPr>
        <w:t>))log</w:t>
      </w:r>
      <w:r w:rsidRPr="00643F35">
        <w:rPr>
          <w:rFonts w:ascii="MathJax_Math" w:eastAsia="Times New Roman" w:hAnsi="MathJax_Math" w:cs="Times New Roman"/>
          <w:i/>
          <w:iCs/>
          <w:sz w:val="24"/>
          <w:szCs w:val="24"/>
          <w:lang w:eastAsia="en-GB"/>
        </w:rPr>
        <w:t>ϵ</w:t>
      </w:r>
      <w:r w:rsidRPr="00643F35">
        <w:rPr>
          <w:rFonts w:ascii="MathJax_Main" w:eastAsia="Times New Roman" w:hAnsi="MathJax_Main" w:cs="Times New Roman"/>
          <w:sz w:val="24"/>
          <w:szCs w:val="24"/>
          <w:lang w:eastAsia="en-GB"/>
        </w:rPr>
        <w:t>     (3)</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In practical cases, as the limit </w:t>
      </w:r>
      <w:proofErr w:type="spellStart"/>
      <w:r w:rsidRPr="00643F35">
        <w:rPr>
          <w:rFonts w:ascii="Times New Roman" w:eastAsia="Times New Roman" w:hAnsi="Times New Roman" w:cs="Times New Roman"/>
          <w:sz w:val="24"/>
          <w:szCs w:val="24"/>
          <w:lang w:eastAsia="en-GB"/>
        </w:rPr>
        <w:t>can not</w:t>
      </w:r>
      <w:proofErr w:type="spellEnd"/>
      <w:r w:rsidRPr="00643F35">
        <w:rPr>
          <w:rFonts w:ascii="Times New Roman" w:eastAsia="Times New Roman" w:hAnsi="Times New Roman" w:cs="Times New Roman"/>
          <w:sz w:val="24"/>
          <w:szCs w:val="24"/>
          <w:lang w:eastAsia="en-GB"/>
        </w:rPr>
        <w:t xml:space="preserve"> be assessed, the dimensions are estimated as the slope of </w:t>
      </w:r>
      <w:proofErr w:type="gramStart"/>
      <w:r w:rsidRPr="00643F35">
        <w:rPr>
          <w:rFonts w:ascii="Times New Roman" w:eastAsia="Times New Roman" w:hAnsi="Times New Roman" w:cs="Times New Roman"/>
          <w:i/>
          <w:iCs/>
          <w:sz w:val="24"/>
          <w:szCs w:val="24"/>
          <w:lang w:eastAsia="en-GB"/>
        </w:rPr>
        <w:t>log</w:t>
      </w:r>
      <w:r w:rsidRPr="00643F35">
        <w:rPr>
          <w:rFonts w:ascii="Times New Roman" w:eastAsia="Times New Roman" w:hAnsi="Times New Roman" w:cs="Times New Roman"/>
          <w:sz w:val="24"/>
          <w:szCs w:val="24"/>
          <w:lang w:eastAsia="en-GB"/>
        </w:rPr>
        <w:t>(</w:t>
      </w:r>
      <w:proofErr w:type="spellStart"/>
      <w:proofErr w:type="gramEnd"/>
      <w:r w:rsidRPr="00643F35">
        <w:rPr>
          <w:rFonts w:ascii="Times New Roman" w:eastAsia="Times New Roman" w:hAnsi="Times New Roman" w:cs="Times New Roman"/>
          <w:i/>
          <w:iCs/>
          <w:sz w:val="24"/>
          <w:szCs w:val="24"/>
          <w:lang w:eastAsia="en-GB"/>
        </w:rPr>
        <w:t>Z</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versus </w:t>
      </w:r>
      <w:r w:rsidRPr="00643F35">
        <w:rPr>
          <w:rFonts w:ascii="Times New Roman" w:eastAsia="Times New Roman" w:hAnsi="Times New Roman" w:cs="Times New Roman"/>
          <w:i/>
          <w:iCs/>
          <w:sz w:val="24"/>
          <w:szCs w:val="24"/>
          <w:lang w:eastAsia="en-GB"/>
        </w:rPr>
        <w:t>log</w:t>
      </w:r>
      <w:r w:rsidRPr="00643F35">
        <w:rPr>
          <w:rFonts w:ascii="Times New Roman" w:eastAsia="Times New Roman" w:hAnsi="Times New Roman" w:cs="Times New Roman"/>
          <w:sz w:val="24"/>
          <w:szCs w:val="24"/>
          <w:lang w:eastAsia="en-GB"/>
        </w:rPr>
        <w:t>(</w:t>
      </w:r>
      <w:r w:rsidRPr="00643F35">
        <w:rPr>
          <w:rFonts w:ascii="Cambria Math" w:eastAsia="Times New Roman" w:hAnsi="Cambria Math" w:cs="Cambria Math"/>
          <w:i/>
          <w:iCs/>
          <w:sz w:val="24"/>
          <w:szCs w:val="24"/>
          <w:lang w:eastAsia="en-GB"/>
        </w:rPr>
        <w:t>∈</w:t>
      </w:r>
      <w:r w:rsidRPr="00643F35">
        <w:rPr>
          <w:rFonts w:ascii="Times New Roman" w:eastAsia="Times New Roman" w:hAnsi="Times New Roman" w:cs="Times New Roman"/>
          <w:sz w:val="24"/>
          <w:szCs w:val="24"/>
          <w:lang w:eastAsia="en-GB"/>
        </w:rPr>
        <w:t>) in </w:t>
      </w:r>
      <w:hyperlink r:id="rId41" w:anchor="e1" w:history="1">
        <w:r w:rsidRPr="00643F35">
          <w:rPr>
            <w:rFonts w:ascii="Times New Roman" w:eastAsia="Times New Roman" w:hAnsi="Times New Roman" w:cs="Times New Roman"/>
            <w:color w:val="CC622E"/>
            <w:sz w:val="24"/>
            <w:szCs w:val="24"/>
            <w:u w:val="single"/>
            <w:lang w:eastAsia="en-GB"/>
          </w:rPr>
          <w:t>equation (1)</w:t>
        </w:r>
      </w:hyperlink>
      <w:r w:rsidRPr="00643F35">
        <w:rPr>
          <w:rFonts w:ascii="Times New Roman" w:eastAsia="Times New Roman" w:hAnsi="Times New Roman" w:cs="Times New Roman"/>
          <w:sz w:val="24"/>
          <w:szCs w:val="24"/>
          <w:lang w:eastAsia="en-GB"/>
        </w:rPr>
        <w:t> (</w:t>
      </w:r>
      <w:hyperlink r:id="rId42" w:anchor="f1" w:history="1">
        <w:r w:rsidRPr="00643F35">
          <w:rPr>
            <w:rFonts w:ascii="Times New Roman" w:eastAsia="Times New Roman" w:hAnsi="Times New Roman" w:cs="Times New Roman"/>
            <w:color w:val="CC622E"/>
            <w:sz w:val="24"/>
            <w:szCs w:val="24"/>
            <w:u w:val="single"/>
            <w:lang w:eastAsia="en-GB"/>
          </w:rPr>
          <w:t>Figure 1</w:t>
        </w:r>
      </w:hyperlink>
      <w:r w:rsidRPr="00643F35">
        <w:rPr>
          <w:rFonts w:ascii="Times New Roman" w:eastAsia="Times New Roman" w:hAnsi="Times New Roman" w:cs="Times New Roman"/>
          <w:sz w:val="24"/>
          <w:szCs w:val="24"/>
          <w:lang w:eastAsia="en-GB"/>
        </w:rPr>
        <w:t>). This is done for different </w:t>
      </w:r>
      <w:r w:rsidRPr="00643F35">
        <w:rPr>
          <w:rFonts w:ascii="Times New Roman" w:eastAsia="Times New Roman" w:hAnsi="Times New Roman" w:cs="Times New Roman"/>
          <w:i/>
          <w:iCs/>
          <w:sz w:val="24"/>
          <w:szCs w:val="24"/>
          <w:lang w:eastAsia="en-GB"/>
        </w:rPr>
        <w:t>q</w:t>
      </w:r>
      <w:r w:rsidRPr="00643F35">
        <w:rPr>
          <w:rFonts w:ascii="Times New Roman" w:eastAsia="Times New Roman" w:hAnsi="Times New Roman" w:cs="Times New Roman"/>
          <w:sz w:val="24"/>
          <w:szCs w:val="24"/>
          <w:lang w:eastAsia="en-GB"/>
        </w:rPr>
        <w:t>, provided that it is a real number which yields a graph of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in terms of </w:t>
      </w:r>
      <w:r w:rsidRPr="00643F35">
        <w:rPr>
          <w:rFonts w:ascii="Times New Roman" w:eastAsia="Times New Roman" w:hAnsi="Times New Roman" w:cs="Times New Roman"/>
          <w:i/>
          <w:iCs/>
          <w:sz w:val="24"/>
          <w:szCs w:val="24"/>
          <w:lang w:eastAsia="en-GB"/>
        </w:rPr>
        <w:t>q</w:t>
      </w:r>
      <w:r w:rsidRPr="00643F35">
        <w:rPr>
          <w:rFonts w:ascii="Times New Roman" w:eastAsia="Times New Roman" w:hAnsi="Times New Roman" w:cs="Times New Roman"/>
          <w:sz w:val="24"/>
          <w:szCs w:val="24"/>
          <w:lang w:eastAsia="en-GB"/>
        </w:rPr>
        <w:t>, called the spectrum of generalized dimensions (</w:t>
      </w:r>
      <w:hyperlink r:id="rId43" w:anchor="f2" w:history="1">
        <w:r w:rsidRPr="00643F35">
          <w:rPr>
            <w:rFonts w:ascii="Times New Roman" w:eastAsia="Times New Roman" w:hAnsi="Times New Roman" w:cs="Times New Roman"/>
            <w:color w:val="CC622E"/>
            <w:sz w:val="24"/>
            <w:szCs w:val="24"/>
            <w:u w:val="single"/>
            <w:lang w:eastAsia="en-GB"/>
          </w:rPr>
          <w:t>Figure 2</w:t>
        </w:r>
      </w:hyperlink>
      <w:r w:rsidRPr="00643F35">
        <w:rPr>
          <w:rFonts w:ascii="Times New Roman" w:eastAsia="Times New Roman" w:hAnsi="Times New Roman" w:cs="Times New Roman"/>
          <w:sz w:val="24"/>
          <w:szCs w:val="24"/>
          <w:lang w:eastAsia="en-GB"/>
        </w:rPr>
        <w:t>).</w:t>
      </w:r>
    </w:p>
    <w:p w:rsidR="00643F35" w:rsidRPr="00643F35" w:rsidRDefault="00643F35" w:rsidP="00643F35">
      <w:pPr>
        <w:shd w:val="clear" w:color="auto" w:fill="EEEEEE"/>
        <w:spacing w:after="0" w:line="240" w:lineRule="auto"/>
        <w:rPr>
          <w:rFonts w:ascii="Times New Roman" w:eastAsia="Times New Roman" w:hAnsi="Times New Roman" w:cs="Times New Roman"/>
          <w:sz w:val="24"/>
          <w:szCs w:val="24"/>
          <w:lang w:eastAsia="en-GB"/>
        </w:rPr>
      </w:pPr>
      <w:bookmarkStart w:id="3" w:name="f1"/>
      <w:bookmarkEnd w:id="3"/>
      <w:r>
        <w:rPr>
          <w:rFonts w:ascii="Times New Roman" w:eastAsia="Times New Roman" w:hAnsi="Times New Roman" w:cs="Times New Roman"/>
          <w:noProof/>
          <w:color w:val="CC622E"/>
          <w:sz w:val="24"/>
          <w:szCs w:val="24"/>
          <w:lang w:eastAsia="en-GB"/>
        </w:rPr>
        <w:lastRenderedPageBreak/>
        <w:drawing>
          <wp:inline distT="0" distB="0" distL="0" distR="0">
            <wp:extent cx="5230201" cy="4953000"/>
            <wp:effectExtent l="19050" t="0" r="8549" b="0"/>
            <wp:docPr id="8" name="Picture 8" descr="d2c543f8-9bea-4eec-ae6c-b2757bf6f514_figure1.gif">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2c543f8-9bea-4eec-ae6c-b2757bf6f514_figure1.gif">
                      <a:hlinkClick r:id="rId44" tgtFrame="&quot;_blank&quot;"/>
                    </pic:cNvPr>
                    <pic:cNvPicPr>
                      <a:picLocks noChangeAspect="1" noChangeArrowheads="1"/>
                    </pic:cNvPicPr>
                  </pic:nvPicPr>
                  <pic:blipFill>
                    <a:blip r:embed="rId45" cstate="print"/>
                    <a:srcRect/>
                    <a:stretch>
                      <a:fillRect/>
                    </a:stretch>
                  </pic:blipFill>
                  <pic:spPr bwMode="auto">
                    <a:xfrm>
                      <a:off x="0" y="0"/>
                      <a:ext cx="5230495" cy="4953000"/>
                    </a:xfrm>
                    <a:prstGeom prst="rect">
                      <a:avLst/>
                    </a:prstGeom>
                    <a:noFill/>
                    <a:ln w="9525">
                      <a:noFill/>
                      <a:miter lim="800000"/>
                      <a:headEnd/>
                      <a:tailEnd/>
                    </a:ln>
                  </pic:spPr>
                </pic:pic>
              </a:graphicData>
            </a:graphic>
          </wp:inline>
        </w:drawing>
      </w:r>
    </w:p>
    <w:p w:rsidR="00643F35" w:rsidRPr="00643F35" w:rsidRDefault="00643F35" w:rsidP="00643F35">
      <w:pPr>
        <w:shd w:val="clear" w:color="auto" w:fill="EEEEEE"/>
        <w:spacing w:after="0" w:line="312" w:lineRule="atLeast"/>
        <w:outlineLvl w:val="2"/>
        <w:rPr>
          <w:rFonts w:ascii="Arial" w:eastAsia="Times New Roman" w:hAnsi="Arial" w:cs="Arial"/>
          <w:b/>
          <w:bCs/>
          <w:color w:val="333333"/>
          <w:sz w:val="18"/>
          <w:szCs w:val="18"/>
          <w:lang w:eastAsia="en-GB"/>
        </w:rPr>
      </w:pPr>
      <w:proofErr w:type="gramStart"/>
      <w:r w:rsidRPr="00643F35">
        <w:rPr>
          <w:rFonts w:ascii="Arial" w:eastAsia="Times New Roman" w:hAnsi="Arial" w:cs="Arial"/>
          <w:b/>
          <w:bCs/>
          <w:color w:val="333333"/>
          <w:sz w:val="18"/>
          <w:szCs w:val="18"/>
          <w:lang w:eastAsia="en-GB"/>
        </w:rPr>
        <w:t>Figure 1.</w:t>
      </w:r>
      <w:proofErr w:type="gramEnd"/>
      <w:r w:rsidRPr="00643F35">
        <w:rPr>
          <w:rFonts w:ascii="Arial" w:eastAsia="Times New Roman" w:hAnsi="Arial" w:cs="Arial"/>
          <w:b/>
          <w:bCs/>
          <w:color w:val="333333"/>
          <w:sz w:val="18"/>
          <w:szCs w:val="18"/>
          <w:lang w:eastAsia="en-GB"/>
        </w:rPr>
        <w:t xml:space="preserve"> Plot of the linear regressions for different</w:t>
      </w:r>
      <w:r w:rsidRPr="00643F35">
        <w:rPr>
          <w:rFonts w:ascii="Arial" w:eastAsia="Times New Roman" w:hAnsi="Arial" w:cs="Arial"/>
          <w:b/>
          <w:bCs/>
          <w:color w:val="333333"/>
          <w:sz w:val="18"/>
          <w:lang w:eastAsia="en-GB"/>
        </w:rPr>
        <w:t> </w:t>
      </w:r>
      <w:r w:rsidRPr="00643F35">
        <w:rPr>
          <w:rFonts w:ascii="Arial" w:eastAsia="Times New Roman" w:hAnsi="Arial" w:cs="Arial"/>
          <w:b/>
          <w:bCs/>
          <w:i/>
          <w:iCs/>
          <w:color w:val="333333"/>
          <w:sz w:val="18"/>
          <w:szCs w:val="18"/>
          <w:lang w:eastAsia="en-GB"/>
        </w:rPr>
        <w:t>q</w:t>
      </w:r>
      <w:r w:rsidRPr="00643F35">
        <w:rPr>
          <w:rFonts w:ascii="Arial" w:eastAsia="Times New Roman" w:hAnsi="Arial" w:cs="Arial"/>
          <w:b/>
          <w:bCs/>
          <w:color w:val="333333"/>
          <w:sz w:val="18"/>
          <w:lang w:eastAsia="en-GB"/>
        </w:rPr>
        <w:t> </w:t>
      </w:r>
      <w:r w:rsidRPr="00643F35">
        <w:rPr>
          <w:rFonts w:ascii="Arial" w:eastAsia="Times New Roman" w:hAnsi="Arial" w:cs="Arial"/>
          <w:b/>
          <w:bCs/>
          <w:color w:val="333333"/>
          <w:sz w:val="18"/>
          <w:szCs w:val="18"/>
          <w:lang w:eastAsia="en-GB"/>
        </w:rPr>
        <w:t>used to estimate the</w:t>
      </w:r>
      <w:r w:rsidRPr="00643F35">
        <w:rPr>
          <w:rFonts w:ascii="Arial" w:eastAsia="Times New Roman" w:hAnsi="Arial" w:cs="Arial"/>
          <w:b/>
          <w:bCs/>
          <w:color w:val="333333"/>
          <w:sz w:val="18"/>
          <w:lang w:eastAsia="en-GB"/>
        </w:rPr>
        <w:t> </w:t>
      </w:r>
      <w:proofErr w:type="spellStart"/>
      <w:r w:rsidRPr="00643F35">
        <w:rPr>
          <w:rFonts w:ascii="Arial" w:eastAsia="Times New Roman" w:hAnsi="Arial" w:cs="Arial"/>
          <w:b/>
          <w:bCs/>
          <w:i/>
          <w:iCs/>
          <w:color w:val="333333"/>
          <w:sz w:val="18"/>
          <w:szCs w:val="18"/>
          <w:lang w:eastAsia="en-GB"/>
        </w:rPr>
        <w:t>D</w:t>
      </w:r>
      <w:r w:rsidRPr="00643F35">
        <w:rPr>
          <w:rFonts w:ascii="Arial" w:eastAsia="Times New Roman" w:hAnsi="Arial" w:cs="Arial"/>
          <w:b/>
          <w:bCs/>
          <w:i/>
          <w:iCs/>
          <w:color w:val="333333"/>
          <w:sz w:val="14"/>
          <w:szCs w:val="14"/>
          <w:vertAlign w:val="subscript"/>
          <w:lang w:eastAsia="en-GB"/>
        </w:rPr>
        <w:t>q</w:t>
      </w:r>
      <w:r w:rsidRPr="00643F35">
        <w:rPr>
          <w:rFonts w:ascii="Arial" w:eastAsia="Times New Roman" w:hAnsi="Arial" w:cs="Arial"/>
          <w:b/>
          <w:bCs/>
          <w:color w:val="333333"/>
          <w:sz w:val="18"/>
          <w:szCs w:val="18"/>
          <w:lang w:eastAsia="en-GB"/>
        </w:rPr>
        <w:t>multifractal</w:t>
      </w:r>
      <w:proofErr w:type="spellEnd"/>
      <w:r w:rsidRPr="00643F35">
        <w:rPr>
          <w:rFonts w:ascii="Arial" w:eastAsia="Times New Roman" w:hAnsi="Arial" w:cs="Arial"/>
          <w:b/>
          <w:bCs/>
          <w:color w:val="333333"/>
          <w:sz w:val="18"/>
          <w:szCs w:val="18"/>
          <w:lang w:eastAsia="en-GB"/>
        </w:rPr>
        <w:t xml:space="preserve"> spectrum.</w:t>
      </w:r>
    </w:p>
    <w:p w:rsidR="00643F35" w:rsidRPr="00643F35" w:rsidRDefault="00643F35" w:rsidP="00643F35">
      <w:pPr>
        <w:shd w:val="clear" w:color="auto" w:fill="EEEEEE"/>
        <w:spacing w:after="0" w:line="240" w:lineRule="auto"/>
        <w:rPr>
          <w:rFonts w:ascii="Times New Roman" w:eastAsia="Times New Roman" w:hAnsi="Times New Roman" w:cs="Times New Roman"/>
          <w:sz w:val="24"/>
          <w:szCs w:val="24"/>
          <w:lang w:eastAsia="en-GB"/>
        </w:rPr>
      </w:pPr>
      <w:bookmarkStart w:id="4" w:name="f2"/>
      <w:bookmarkEnd w:id="4"/>
      <w:r>
        <w:rPr>
          <w:rFonts w:ascii="Times New Roman" w:eastAsia="Times New Roman" w:hAnsi="Times New Roman" w:cs="Times New Roman"/>
          <w:noProof/>
          <w:color w:val="CC622E"/>
          <w:sz w:val="24"/>
          <w:szCs w:val="24"/>
          <w:lang w:eastAsia="en-GB"/>
        </w:rPr>
        <w:lastRenderedPageBreak/>
        <w:drawing>
          <wp:inline distT="0" distB="0" distL="0" distR="0">
            <wp:extent cx="4767239" cy="4791075"/>
            <wp:effectExtent l="19050" t="0" r="0" b="0"/>
            <wp:docPr id="9" name="Picture 9" descr="d2c543f8-9bea-4eec-ae6c-b2757bf6f514_figure2.gif">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2c543f8-9bea-4eec-ae6c-b2757bf6f514_figure2.gif">
                      <a:hlinkClick r:id="rId46" tgtFrame="&quot;_blank&quot;"/>
                    </pic:cNvPr>
                    <pic:cNvPicPr>
                      <a:picLocks noChangeAspect="1" noChangeArrowheads="1"/>
                    </pic:cNvPicPr>
                  </pic:nvPicPr>
                  <pic:blipFill>
                    <a:blip r:embed="rId47" cstate="print"/>
                    <a:srcRect/>
                    <a:stretch>
                      <a:fillRect/>
                    </a:stretch>
                  </pic:blipFill>
                  <pic:spPr bwMode="auto">
                    <a:xfrm>
                      <a:off x="0" y="0"/>
                      <a:ext cx="4767239" cy="4791075"/>
                    </a:xfrm>
                    <a:prstGeom prst="rect">
                      <a:avLst/>
                    </a:prstGeom>
                    <a:noFill/>
                    <a:ln w="9525">
                      <a:noFill/>
                      <a:miter lim="800000"/>
                      <a:headEnd/>
                      <a:tailEnd/>
                    </a:ln>
                  </pic:spPr>
                </pic:pic>
              </a:graphicData>
            </a:graphic>
          </wp:inline>
        </w:drawing>
      </w:r>
    </w:p>
    <w:p w:rsidR="00643F35" w:rsidRPr="00643F35" w:rsidRDefault="00643F35" w:rsidP="00643F35">
      <w:pPr>
        <w:shd w:val="clear" w:color="auto" w:fill="EEEEEE"/>
        <w:spacing w:after="0" w:line="312" w:lineRule="atLeast"/>
        <w:outlineLvl w:val="2"/>
        <w:rPr>
          <w:rFonts w:ascii="Arial" w:eastAsia="Times New Roman" w:hAnsi="Arial" w:cs="Arial"/>
          <w:b/>
          <w:bCs/>
          <w:color w:val="333333"/>
          <w:sz w:val="18"/>
          <w:szCs w:val="18"/>
          <w:lang w:eastAsia="en-GB"/>
        </w:rPr>
      </w:pPr>
      <w:proofErr w:type="gramStart"/>
      <w:r w:rsidRPr="00643F35">
        <w:rPr>
          <w:rFonts w:ascii="Arial" w:eastAsia="Times New Roman" w:hAnsi="Arial" w:cs="Arial"/>
          <w:b/>
          <w:bCs/>
          <w:color w:val="333333"/>
          <w:sz w:val="18"/>
          <w:szCs w:val="18"/>
          <w:lang w:eastAsia="en-GB"/>
        </w:rPr>
        <w:t>Figure 2.</w:t>
      </w:r>
      <w:proofErr w:type="gramEnd"/>
      <w:r w:rsidRPr="00643F35">
        <w:rPr>
          <w:rFonts w:ascii="Arial" w:eastAsia="Times New Roman" w:hAnsi="Arial" w:cs="Arial"/>
          <w:b/>
          <w:bCs/>
          <w:color w:val="333333"/>
          <w:sz w:val="18"/>
          <w:lang w:eastAsia="en-GB"/>
        </w:rPr>
        <w:t> </w:t>
      </w:r>
      <w:proofErr w:type="spellStart"/>
      <w:r w:rsidRPr="00643F35">
        <w:rPr>
          <w:rFonts w:ascii="Arial" w:eastAsia="Times New Roman" w:hAnsi="Arial" w:cs="Arial"/>
          <w:b/>
          <w:bCs/>
          <w:i/>
          <w:iCs/>
          <w:color w:val="333333"/>
          <w:sz w:val="18"/>
          <w:szCs w:val="18"/>
          <w:lang w:eastAsia="en-GB"/>
        </w:rPr>
        <w:t>D</w:t>
      </w:r>
      <w:r w:rsidRPr="00643F35">
        <w:rPr>
          <w:rFonts w:ascii="Arial" w:eastAsia="Times New Roman" w:hAnsi="Arial" w:cs="Arial"/>
          <w:b/>
          <w:bCs/>
          <w:i/>
          <w:iCs/>
          <w:color w:val="333333"/>
          <w:sz w:val="14"/>
          <w:szCs w:val="14"/>
          <w:vertAlign w:val="subscript"/>
          <w:lang w:eastAsia="en-GB"/>
        </w:rPr>
        <w:t>q</w:t>
      </w:r>
      <w:proofErr w:type="spellEnd"/>
      <w:r w:rsidRPr="00643F35">
        <w:rPr>
          <w:rFonts w:ascii="Arial" w:eastAsia="Times New Roman" w:hAnsi="Arial" w:cs="Arial"/>
          <w:b/>
          <w:bCs/>
          <w:color w:val="333333"/>
          <w:sz w:val="18"/>
          <w:lang w:eastAsia="en-GB"/>
        </w:rPr>
        <w:t> </w:t>
      </w:r>
      <w:proofErr w:type="spellStart"/>
      <w:r w:rsidRPr="00643F35">
        <w:rPr>
          <w:rFonts w:ascii="Arial" w:eastAsia="Times New Roman" w:hAnsi="Arial" w:cs="Arial"/>
          <w:b/>
          <w:bCs/>
          <w:color w:val="333333"/>
          <w:sz w:val="18"/>
          <w:szCs w:val="18"/>
          <w:lang w:eastAsia="en-GB"/>
        </w:rPr>
        <w:t>multifractal</w:t>
      </w:r>
      <w:proofErr w:type="spellEnd"/>
      <w:r w:rsidRPr="00643F35">
        <w:rPr>
          <w:rFonts w:ascii="Arial" w:eastAsia="Times New Roman" w:hAnsi="Arial" w:cs="Arial"/>
          <w:b/>
          <w:bCs/>
          <w:color w:val="333333"/>
          <w:sz w:val="18"/>
          <w:szCs w:val="18"/>
          <w:lang w:eastAsia="en-GB"/>
        </w:rPr>
        <w:t xml:space="preserve"> spectrum calculated from species spatial distributions.</w:t>
      </w:r>
    </w:p>
    <w:p w:rsidR="00643F35" w:rsidRPr="00643F35" w:rsidRDefault="00643F35" w:rsidP="00643F35">
      <w:pPr>
        <w:shd w:val="clear" w:color="auto" w:fill="EEEEEE"/>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If each species is assigned a number at random (unordered) the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is almost flat corresponding to a uniform plus random noise distribution. But when the species rank surface (SRS) is used the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w:t>
      </w:r>
      <w:proofErr w:type="gramStart"/>
      <w:r w:rsidRPr="00643F35">
        <w:rPr>
          <w:rFonts w:ascii="Times New Roman" w:eastAsia="Times New Roman" w:hAnsi="Times New Roman" w:cs="Times New Roman"/>
          <w:sz w:val="24"/>
          <w:szCs w:val="24"/>
          <w:lang w:eastAsia="en-GB"/>
        </w:rPr>
        <w:t>spectrum have</w:t>
      </w:r>
      <w:proofErr w:type="gramEnd"/>
      <w:r w:rsidRPr="00643F35">
        <w:rPr>
          <w:rFonts w:ascii="Times New Roman" w:eastAsia="Times New Roman" w:hAnsi="Times New Roman" w:cs="Times New Roman"/>
          <w:sz w:val="24"/>
          <w:szCs w:val="24"/>
          <w:lang w:eastAsia="en-GB"/>
        </w:rPr>
        <w:t xml:space="preserve"> a wide range of values. The error bars are the standard deviation obtained from the linear regressions used to estimate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w:t>
      </w:r>
    </w:p>
    <w:p w:rsid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
    <w:p w:rsid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To be an approximate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the relationship </w:t>
      </w:r>
      <w:proofErr w:type="gramStart"/>
      <w:r w:rsidRPr="00643F35">
        <w:rPr>
          <w:rFonts w:ascii="Times New Roman" w:eastAsia="Times New Roman" w:hAnsi="Times New Roman" w:cs="Times New Roman"/>
          <w:i/>
          <w:iCs/>
          <w:sz w:val="24"/>
          <w:szCs w:val="24"/>
          <w:lang w:eastAsia="en-GB"/>
        </w:rPr>
        <w:t>log</w:t>
      </w:r>
      <w:r w:rsidRPr="00643F35">
        <w:rPr>
          <w:rFonts w:ascii="Times New Roman" w:eastAsia="Times New Roman" w:hAnsi="Times New Roman" w:cs="Times New Roman"/>
          <w:sz w:val="24"/>
          <w:szCs w:val="24"/>
          <w:lang w:eastAsia="en-GB"/>
        </w:rPr>
        <w:t>(</w:t>
      </w:r>
      <w:proofErr w:type="spellStart"/>
      <w:proofErr w:type="gramEnd"/>
      <w:r w:rsidRPr="00643F35">
        <w:rPr>
          <w:rFonts w:ascii="Times New Roman" w:eastAsia="Times New Roman" w:hAnsi="Times New Roman" w:cs="Times New Roman"/>
          <w:i/>
          <w:iCs/>
          <w:sz w:val="24"/>
          <w:szCs w:val="24"/>
          <w:lang w:eastAsia="en-GB"/>
        </w:rPr>
        <w:t>Z</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versus </w:t>
      </w:r>
      <w:r w:rsidRPr="00643F35">
        <w:rPr>
          <w:rFonts w:ascii="Times New Roman" w:eastAsia="Times New Roman" w:hAnsi="Times New Roman" w:cs="Times New Roman"/>
          <w:i/>
          <w:iCs/>
          <w:sz w:val="24"/>
          <w:szCs w:val="24"/>
          <w:lang w:eastAsia="en-GB"/>
        </w:rPr>
        <w:t>log</w:t>
      </w:r>
      <w:r w:rsidRPr="00643F35">
        <w:rPr>
          <w:rFonts w:ascii="Times New Roman" w:eastAsia="Times New Roman" w:hAnsi="Times New Roman" w:cs="Times New Roman"/>
          <w:sz w:val="24"/>
          <w:szCs w:val="24"/>
          <w:lang w:eastAsia="en-GB"/>
        </w:rPr>
        <w:t>(</w:t>
      </w:r>
      <w:r w:rsidRPr="00643F35">
        <w:rPr>
          <w:rFonts w:ascii="Cambria Math" w:eastAsia="Times New Roman" w:hAnsi="Cambria Math" w:cs="Cambria Math"/>
          <w:i/>
          <w:iCs/>
          <w:sz w:val="24"/>
          <w:szCs w:val="24"/>
          <w:lang w:eastAsia="en-GB"/>
        </w:rPr>
        <w:t>∈</w:t>
      </w:r>
      <w:r w:rsidRPr="00643F35">
        <w:rPr>
          <w:rFonts w:ascii="Times New Roman" w:eastAsia="Times New Roman" w:hAnsi="Times New Roman" w:cs="Times New Roman"/>
          <w:sz w:val="24"/>
          <w:szCs w:val="24"/>
          <w:lang w:eastAsia="en-GB"/>
        </w:rPr>
        <w:t>) should be well described by a linear relationship, although a linear relationship with superimposed oscillations is also acceptable</w:t>
      </w:r>
      <w:hyperlink r:id="rId48" w:anchor="ref-27" w:history="1">
        <w:r w:rsidRPr="00643F35">
          <w:rPr>
            <w:rFonts w:ascii="Times New Roman" w:eastAsia="Times New Roman" w:hAnsi="Times New Roman" w:cs="Times New Roman"/>
            <w:color w:val="CC622E"/>
            <w:sz w:val="14"/>
            <w:u w:val="single"/>
            <w:vertAlign w:val="superscript"/>
            <w:lang w:eastAsia="en-GB"/>
          </w:rPr>
          <w:t>27</w:t>
        </w:r>
      </w:hyperlink>
      <w:r w:rsidRPr="00643F35">
        <w:rPr>
          <w:rFonts w:ascii="Times New Roman" w:eastAsia="Times New Roman" w:hAnsi="Times New Roman" w:cs="Times New Roman"/>
          <w:sz w:val="24"/>
          <w:szCs w:val="24"/>
          <w:lang w:eastAsia="en-GB"/>
        </w:rPr>
        <w:t>. A range of </w:t>
      </w:r>
      <w:r w:rsidRPr="00643F35">
        <w:rPr>
          <w:rFonts w:ascii="Times New Roman" w:eastAsia="Times New Roman" w:hAnsi="Times New Roman" w:cs="Times New Roman"/>
          <w:i/>
          <w:iCs/>
          <w:sz w:val="24"/>
          <w:szCs w:val="24"/>
          <w:lang w:eastAsia="en-GB"/>
        </w:rPr>
        <w:t>q</w:t>
      </w:r>
      <w:r w:rsidRPr="00643F35">
        <w:rPr>
          <w:rFonts w:ascii="Times New Roman" w:eastAsia="Times New Roman" w:hAnsi="Times New Roman" w:cs="Times New Roman"/>
          <w:sz w:val="24"/>
          <w:szCs w:val="24"/>
          <w:lang w:eastAsia="en-GB"/>
        </w:rPr>
        <w:t> and </w:t>
      </w:r>
      <w:r w:rsidRPr="00643F35">
        <w:rPr>
          <w:rFonts w:ascii="Cambria Math" w:eastAsia="Times New Roman" w:hAnsi="Cambria Math" w:cs="Cambria Math"/>
          <w:i/>
          <w:iCs/>
          <w:sz w:val="24"/>
          <w:szCs w:val="24"/>
          <w:lang w:eastAsia="en-GB"/>
        </w:rPr>
        <w:t>∈</w:t>
      </w:r>
      <w:r w:rsidRPr="00643F35">
        <w:rPr>
          <w:rFonts w:ascii="Times New Roman" w:eastAsia="Times New Roman" w:hAnsi="Times New Roman" w:cs="Times New Roman"/>
          <w:sz w:val="24"/>
          <w:szCs w:val="24"/>
          <w:lang w:eastAsia="en-GB"/>
        </w:rPr>
        <w:t> is fixed and then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is estimated using linear regressions. The coefficient of determination (</w:t>
      </w:r>
      <w:r w:rsidRPr="00643F35">
        <w:rPr>
          <w:rFonts w:ascii="Times New Roman" w:eastAsia="Times New Roman" w:hAnsi="Times New Roman" w:cs="Times New Roman"/>
          <w:i/>
          <w:iCs/>
          <w:sz w:val="24"/>
          <w:szCs w:val="24"/>
          <w:lang w:eastAsia="en-GB"/>
        </w:rPr>
        <w:t>R</w:t>
      </w:r>
      <w:r w:rsidRPr="00643F35">
        <w:rPr>
          <w:rFonts w:ascii="Times New Roman" w:eastAsia="Times New Roman" w:hAnsi="Times New Roman" w:cs="Times New Roman"/>
          <w:sz w:val="14"/>
          <w:szCs w:val="14"/>
          <w:vertAlign w:val="superscript"/>
          <w:lang w:eastAsia="en-GB"/>
        </w:rPr>
        <w:t>2</w:t>
      </w:r>
      <w:r w:rsidRPr="00643F35">
        <w:rPr>
          <w:rFonts w:ascii="Times New Roman" w:eastAsia="Times New Roman" w:hAnsi="Times New Roman" w:cs="Times New Roman"/>
          <w:sz w:val="24"/>
          <w:szCs w:val="24"/>
          <w:lang w:eastAsia="en-GB"/>
        </w:rPr>
        <w:t>) can be used as a descriptive measure of goodness of fit</w:t>
      </w:r>
      <w:hyperlink r:id="rId49" w:anchor="ref-18" w:history="1">
        <w:r w:rsidRPr="00643F35">
          <w:rPr>
            <w:rFonts w:ascii="Times New Roman" w:eastAsia="Times New Roman" w:hAnsi="Times New Roman" w:cs="Times New Roman"/>
            <w:color w:val="CC622E"/>
            <w:sz w:val="14"/>
            <w:u w:val="single"/>
            <w:vertAlign w:val="superscript"/>
            <w:lang w:eastAsia="en-GB"/>
          </w:rPr>
          <w:t>18</w:t>
        </w:r>
      </w:hyperlink>
      <w:r w:rsidRPr="00643F35">
        <w:rPr>
          <w:rFonts w:ascii="Times New Roman" w:eastAsia="Times New Roman" w:hAnsi="Times New Roman" w:cs="Times New Roman"/>
          <w:sz w:val="24"/>
          <w:szCs w:val="24"/>
          <w:lang w:eastAsia="en-GB"/>
        </w:rPr>
        <w:t>.</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before="150" w:after="150" w:line="312" w:lineRule="atLeast"/>
        <w:outlineLvl w:val="1"/>
        <w:rPr>
          <w:rFonts w:ascii="Arial" w:eastAsia="Times New Roman" w:hAnsi="Arial" w:cs="Arial"/>
          <w:color w:val="333333"/>
          <w:sz w:val="32"/>
          <w:szCs w:val="32"/>
          <w:lang w:eastAsia="en-GB"/>
        </w:rPr>
      </w:pPr>
      <w:r w:rsidRPr="00643F35">
        <w:rPr>
          <w:rFonts w:ascii="Arial" w:eastAsia="Times New Roman" w:hAnsi="Arial" w:cs="Arial"/>
          <w:color w:val="333333"/>
          <w:sz w:val="32"/>
          <w:szCs w:val="32"/>
          <w:lang w:eastAsia="en-GB"/>
        </w:rPr>
        <w:t xml:space="preserve">Use of </w:t>
      </w:r>
      <w:proofErr w:type="spellStart"/>
      <w:r w:rsidRPr="00643F35">
        <w:rPr>
          <w:rFonts w:ascii="Arial" w:eastAsia="Times New Roman" w:hAnsi="Arial" w:cs="Arial"/>
          <w:color w:val="333333"/>
          <w:sz w:val="32"/>
          <w:szCs w:val="32"/>
          <w:lang w:eastAsia="en-GB"/>
        </w:rPr>
        <w:t>mfSBA</w:t>
      </w:r>
      <w:proofErr w:type="spellEnd"/>
      <w:r w:rsidRPr="00643F35">
        <w:rPr>
          <w:rFonts w:ascii="Arial" w:eastAsia="Times New Roman" w:hAnsi="Arial" w:cs="Arial"/>
          <w:color w:val="333333"/>
          <w:sz w:val="32"/>
          <w:szCs w:val="32"/>
          <w:lang w:eastAsia="en-GB"/>
        </w:rPr>
        <w:t xml:space="preserve"> software</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The software was built and tested under </w:t>
      </w:r>
      <w:proofErr w:type="spellStart"/>
      <w:r w:rsidRPr="00643F35">
        <w:rPr>
          <w:rFonts w:ascii="Times New Roman" w:eastAsia="Times New Roman" w:hAnsi="Times New Roman" w:cs="Times New Roman"/>
          <w:sz w:val="24"/>
          <w:szCs w:val="24"/>
          <w:lang w:eastAsia="en-GB"/>
        </w:rPr>
        <w:t>Ubuntu</w:t>
      </w:r>
      <w:proofErr w:type="spellEnd"/>
      <w:r w:rsidRPr="00643F35">
        <w:rPr>
          <w:rFonts w:ascii="Times New Roman" w:eastAsia="Times New Roman" w:hAnsi="Times New Roman" w:cs="Times New Roman"/>
          <w:sz w:val="24"/>
          <w:szCs w:val="24"/>
          <w:lang w:eastAsia="en-GB"/>
        </w:rPr>
        <w:t xml:space="preserve"> 12.04 LTS Linux environment, using the GNU C++ compiler (v4.6.3). It requires the </w:t>
      </w:r>
      <w:proofErr w:type="spellStart"/>
      <w:r w:rsidRPr="00643F35">
        <w:rPr>
          <w:rFonts w:ascii="Times New Roman" w:eastAsia="Times New Roman" w:hAnsi="Times New Roman" w:cs="Times New Roman"/>
          <w:sz w:val="24"/>
          <w:szCs w:val="24"/>
          <w:lang w:eastAsia="en-GB"/>
        </w:rPr>
        <w:t>libtiff</w:t>
      </w:r>
      <w:proofErr w:type="spellEnd"/>
      <w:r w:rsidRPr="00643F35">
        <w:rPr>
          <w:rFonts w:ascii="Times New Roman" w:eastAsia="Times New Roman" w:hAnsi="Times New Roman" w:cs="Times New Roman"/>
          <w:sz w:val="24"/>
          <w:szCs w:val="24"/>
          <w:lang w:eastAsia="en-GB"/>
        </w:rPr>
        <w:t xml:space="preserve"> library for reading tiff images. It can be </w:t>
      </w:r>
      <w:r w:rsidRPr="00643F35">
        <w:rPr>
          <w:rFonts w:ascii="Times New Roman" w:eastAsia="Times New Roman" w:hAnsi="Times New Roman" w:cs="Times New Roman"/>
          <w:sz w:val="24"/>
          <w:szCs w:val="24"/>
          <w:lang w:eastAsia="en-GB"/>
        </w:rPr>
        <w:lastRenderedPageBreak/>
        <w:t>compiled under Windows environments using the GNU compiler and utilities for that operative system, but it was not tested.</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You can download or clone </w:t>
      </w:r>
      <w:proofErr w:type="spellStart"/>
      <w:r w:rsidRPr="00643F35">
        <w:rPr>
          <w:rFonts w:ascii="Times New Roman" w:eastAsia="Times New Roman" w:hAnsi="Times New Roman" w:cs="Times New Roman"/>
          <w:sz w:val="24"/>
          <w:szCs w:val="24"/>
          <w:lang w:eastAsia="en-GB"/>
        </w:rPr>
        <w:t>mfSBA</w:t>
      </w:r>
      <w:proofErr w:type="spellEnd"/>
      <w:r w:rsidRPr="00643F35">
        <w:rPr>
          <w:rFonts w:ascii="Times New Roman" w:eastAsia="Times New Roman" w:hAnsi="Times New Roman" w:cs="Times New Roman"/>
          <w:sz w:val="24"/>
          <w:szCs w:val="24"/>
          <w:lang w:eastAsia="en-GB"/>
        </w:rPr>
        <w:t xml:space="preserve"> from </w:t>
      </w:r>
      <w:hyperlink r:id="rId50" w:tgtFrame="xrefwindow" w:history="1">
        <w:r w:rsidRPr="00643F35">
          <w:rPr>
            <w:rFonts w:ascii="Times New Roman" w:eastAsia="Times New Roman" w:hAnsi="Times New Roman" w:cs="Times New Roman"/>
            <w:color w:val="CC622E"/>
            <w:sz w:val="24"/>
            <w:szCs w:val="24"/>
            <w:u w:val="single"/>
            <w:lang w:eastAsia="en-GB"/>
          </w:rPr>
          <w:t>https://github.com/lsaravia/mfsba</w:t>
        </w:r>
      </w:hyperlink>
      <w:r w:rsidRPr="00643F35">
        <w:rPr>
          <w:rFonts w:ascii="Times New Roman" w:eastAsia="Times New Roman" w:hAnsi="Times New Roman" w:cs="Times New Roman"/>
          <w:sz w:val="24"/>
          <w:szCs w:val="24"/>
          <w:lang w:eastAsia="en-GB"/>
        </w:rPr>
        <w:t> (using </w:t>
      </w:r>
      <w:r w:rsidRPr="00643F35">
        <w:rPr>
          <w:rFonts w:ascii="Times New Roman" w:eastAsia="Times New Roman" w:hAnsi="Times New Roman" w:cs="Times New Roman"/>
          <w:b/>
          <w:bCs/>
          <w:sz w:val="24"/>
          <w:szCs w:val="24"/>
          <w:lang w:eastAsia="en-GB"/>
        </w:rPr>
        <w:t>git clone</w:t>
      </w:r>
      <w:r w:rsidRPr="00643F35">
        <w:rPr>
          <w:rFonts w:ascii="Times New Roman" w:eastAsia="Times New Roman" w:hAnsi="Times New Roman" w:cs="Times New Roman"/>
          <w:sz w:val="24"/>
          <w:szCs w:val="24"/>
          <w:lang w:eastAsia="en-GB"/>
        </w:rPr>
        <w:t>) and build it using the make utility</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gramStart"/>
      <w:r w:rsidRPr="00643F35">
        <w:rPr>
          <w:rFonts w:ascii="Times New Roman" w:eastAsia="Times New Roman" w:hAnsi="Times New Roman" w:cs="Times New Roman"/>
          <w:b/>
          <w:bCs/>
          <w:sz w:val="24"/>
          <w:szCs w:val="24"/>
          <w:lang w:eastAsia="en-GB"/>
        </w:rPr>
        <w:t>make</w:t>
      </w:r>
      <w:proofErr w:type="gramEnd"/>
      <w:r w:rsidRPr="00643F35">
        <w:rPr>
          <w:rFonts w:ascii="Times New Roman" w:eastAsia="Times New Roman" w:hAnsi="Times New Roman" w:cs="Times New Roman"/>
          <w:b/>
          <w:bCs/>
          <w:sz w:val="24"/>
          <w:szCs w:val="24"/>
          <w:lang w:eastAsia="en-GB"/>
        </w:rPr>
        <w:t xml:space="preserve"> -f mfSBA.mak</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You can run it from the command line using the following command structure:</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spellStart"/>
      <w:proofErr w:type="gramStart"/>
      <w:r w:rsidRPr="00643F35">
        <w:rPr>
          <w:rFonts w:ascii="Times New Roman" w:eastAsia="Times New Roman" w:hAnsi="Times New Roman" w:cs="Times New Roman"/>
          <w:b/>
          <w:bCs/>
          <w:sz w:val="24"/>
          <w:szCs w:val="24"/>
          <w:lang w:eastAsia="en-GB"/>
        </w:rPr>
        <w:t>mfSBA</w:t>
      </w:r>
      <w:proofErr w:type="spellEnd"/>
      <w:proofErr w:type="gramEnd"/>
      <w:r w:rsidRPr="00643F35">
        <w:rPr>
          <w:rFonts w:ascii="Times New Roman" w:eastAsia="Times New Roman" w:hAnsi="Times New Roman" w:cs="Times New Roman"/>
          <w:b/>
          <w:bCs/>
          <w:sz w:val="24"/>
          <w:szCs w:val="24"/>
          <w:lang w:eastAsia="en-GB"/>
        </w:rPr>
        <w:t xml:space="preserve"> </w:t>
      </w:r>
      <w:proofErr w:type="spellStart"/>
      <w:r w:rsidRPr="00643F35">
        <w:rPr>
          <w:rFonts w:ascii="Times New Roman" w:eastAsia="Times New Roman" w:hAnsi="Times New Roman" w:cs="Times New Roman"/>
          <w:b/>
          <w:bCs/>
          <w:sz w:val="24"/>
          <w:szCs w:val="24"/>
          <w:lang w:eastAsia="en-GB"/>
        </w:rPr>
        <w:t>inputFile</w:t>
      </w:r>
      <w:proofErr w:type="spellEnd"/>
      <w:r w:rsidRPr="00643F35">
        <w:rPr>
          <w:rFonts w:ascii="Times New Roman" w:eastAsia="Times New Roman" w:hAnsi="Times New Roman" w:cs="Times New Roman"/>
          <w:b/>
          <w:bCs/>
          <w:sz w:val="24"/>
          <w:szCs w:val="24"/>
          <w:lang w:eastAsia="en-GB"/>
        </w:rPr>
        <w:t xml:space="preserve"> </w:t>
      </w:r>
      <w:proofErr w:type="spellStart"/>
      <w:r w:rsidRPr="00643F35">
        <w:rPr>
          <w:rFonts w:ascii="Times New Roman" w:eastAsia="Times New Roman" w:hAnsi="Times New Roman" w:cs="Times New Roman"/>
          <w:b/>
          <w:bCs/>
          <w:sz w:val="24"/>
          <w:szCs w:val="24"/>
          <w:lang w:eastAsia="en-GB"/>
        </w:rPr>
        <w:t>qFile</w:t>
      </w:r>
      <w:proofErr w:type="spellEnd"/>
      <w:r w:rsidRPr="00643F35">
        <w:rPr>
          <w:rFonts w:ascii="Times New Roman" w:eastAsia="Times New Roman" w:hAnsi="Times New Roman" w:cs="Times New Roman"/>
          <w:b/>
          <w:bCs/>
          <w:sz w:val="24"/>
          <w:szCs w:val="24"/>
          <w:lang w:eastAsia="en-GB"/>
        </w:rPr>
        <w:t xml:space="preserve"> </w:t>
      </w:r>
      <w:proofErr w:type="spellStart"/>
      <w:r w:rsidRPr="00643F35">
        <w:rPr>
          <w:rFonts w:ascii="Times New Roman" w:eastAsia="Times New Roman" w:hAnsi="Times New Roman" w:cs="Times New Roman"/>
          <w:b/>
          <w:bCs/>
          <w:sz w:val="24"/>
          <w:szCs w:val="24"/>
          <w:lang w:eastAsia="en-GB"/>
        </w:rPr>
        <w:t>minBox</w:t>
      </w:r>
      <w:proofErr w:type="spellEnd"/>
      <w:r w:rsidRPr="00643F35">
        <w:rPr>
          <w:rFonts w:ascii="Times New Roman" w:eastAsia="Times New Roman" w:hAnsi="Times New Roman" w:cs="Times New Roman"/>
          <w:b/>
          <w:bCs/>
          <w:sz w:val="24"/>
          <w:szCs w:val="24"/>
          <w:lang w:eastAsia="en-GB"/>
        </w:rPr>
        <w:t xml:space="preserve"> </w:t>
      </w:r>
      <w:proofErr w:type="spellStart"/>
      <w:r w:rsidRPr="00643F35">
        <w:rPr>
          <w:rFonts w:ascii="Times New Roman" w:eastAsia="Times New Roman" w:hAnsi="Times New Roman" w:cs="Times New Roman"/>
          <w:b/>
          <w:bCs/>
          <w:sz w:val="24"/>
          <w:szCs w:val="24"/>
          <w:lang w:eastAsia="en-GB"/>
        </w:rPr>
        <w:t>maxBox</w:t>
      </w:r>
      <w:proofErr w:type="spellEnd"/>
      <w:r w:rsidRPr="00643F35">
        <w:rPr>
          <w:rFonts w:ascii="Times New Roman" w:eastAsia="Times New Roman" w:hAnsi="Times New Roman" w:cs="Times New Roman"/>
          <w:b/>
          <w:bCs/>
          <w:sz w:val="24"/>
          <w:szCs w:val="24"/>
          <w:lang w:eastAsia="en-GB"/>
        </w:rPr>
        <w:t xml:space="preserve"> </w:t>
      </w:r>
      <w:proofErr w:type="spellStart"/>
      <w:r w:rsidRPr="00643F35">
        <w:rPr>
          <w:rFonts w:ascii="Times New Roman" w:eastAsia="Times New Roman" w:hAnsi="Times New Roman" w:cs="Times New Roman"/>
          <w:b/>
          <w:bCs/>
          <w:sz w:val="24"/>
          <w:szCs w:val="24"/>
          <w:lang w:eastAsia="en-GB"/>
        </w:rPr>
        <w:t>numBoxSizes</w:t>
      </w:r>
      <w:proofErr w:type="spellEnd"/>
      <w:r w:rsidRPr="00643F35">
        <w:rPr>
          <w:rFonts w:ascii="Times New Roman" w:eastAsia="Times New Roman" w:hAnsi="Times New Roman" w:cs="Times New Roman"/>
          <w:b/>
          <w:bCs/>
          <w:sz w:val="24"/>
          <w:szCs w:val="24"/>
          <w:lang w:eastAsia="en-GB"/>
        </w:rPr>
        <w:t xml:space="preserve"> option</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gramStart"/>
      <w:r w:rsidRPr="00643F35">
        <w:rPr>
          <w:rFonts w:ascii="Times New Roman" w:eastAsia="Times New Roman" w:hAnsi="Times New Roman" w:cs="Times New Roman"/>
          <w:sz w:val="24"/>
          <w:szCs w:val="24"/>
          <w:lang w:eastAsia="en-GB"/>
        </w:rPr>
        <w:t>the</w:t>
      </w:r>
      <w:proofErr w:type="gramEnd"/>
      <w:r w:rsidRPr="00643F35">
        <w:rPr>
          <w:rFonts w:ascii="Times New Roman" w:eastAsia="Times New Roman" w:hAnsi="Times New Roman" w:cs="Times New Roman"/>
          <w:sz w:val="24"/>
          <w:szCs w:val="24"/>
          <w:lang w:eastAsia="en-GB"/>
        </w:rPr>
        <w:t xml:space="preserve"> parameters are:</w:t>
      </w:r>
    </w:p>
    <w:p w:rsidR="00643F35" w:rsidRPr="00643F35" w:rsidRDefault="00643F35" w:rsidP="00643F35">
      <w:pPr>
        <w:numPr>
          <w:ilvl w:val="0"/>
          <w:numId w:val="5"/>
        </w:numPr>
        <w:shd w:val="clear" w:color="auto" w:fill="FFFFFF"/>
        <w:spacing w:before="240" w:after="240" w:line="360" w:lineRule="atLeast"/>
        <w:ind w:left="0"/>
        <w:rPr>
          <w:rFonts w:ascii="Times New Roman" w:eastAsia="Times New Roman" w:hAnsi="Times New Roman" w:cs="Times New Roman"/>
          <w:sz w:val="24"/>
          <w:szCs w:val="24"/>
          <w:lang w:eastAsia="en-GB"/>
        </w:rPr>
      </w:pPr>
      <w:bookmarkStart w:id="5" w:name="d1221e859"/>
      <w:bookmarkEnd w:id="5"/>
      <w:proofErr w:type="spellStart"/>
      <w:proofErr w:type="gramStart"/>
      <w:r w:rsidRPr="00643F35">
        <w:rPr>
          <w:rFonts w:ascii="Times New Roman" w:eastAsia="Times New Roman" w:hAnsi="Times New Roman" w:cs="Times New Roman"/>
          <w:b/>
          <w:bCs/>
          <w:sz w:val="24"/>
          <w:szCs w:val="24"/>
          <w:lang w:eastAsia="en-GB"/>
        </w:rPr>
        <w:t>inputFile</w:t>
      </w:r>
      <w:proofErr w:type="spellEnd"/>
      <w:proofErr w:type="gramEnd"/>
      <w:r w:rsidRPr="00643F35">
        <w:rPr>
          <w:rFonts w:ascii="Times New Roman" w:eastAsia="Times New Roman" w:hAnsi="Times New Roman" w:cs="Times New Roman"/>
          <w:b/>
          <w:bCs/>
          <w:sz w:val="24"/>
          <w:szCs w:val="24"/>
          <w:lang w:eastAsia="en-GB"/>
        </w:rPr>
        <w:t>:</w:t>
      </w:r>
      <w:r w:rsidRPr="00643F35">
        <w:rPr>
          <w:rFonts w:ascii="Times New Roman" w:eastAsia="Times New Roman" w:hAnsi="Times New Roman" w:cs="Times New Roman"/>
          <w:sz w:val="24"/>
          <w:szCs w:val="24"/>
          <w:lang w:eastAsia="en-GB"/>
        </w:rPr>
        <w:t> this file can have only two formats: 1) one-layer tiff 2) “</w:t>
      </w:r>
      <w:proofErr w:type="spellStart"/>
      <w:r w:rsidRPr="00643F35">
        <w:rPr>
          <w:rFonts w:ascii="Times New Roman" w:eastAsia="Times New Roman" w:hAnsi="Times New Roman" w:cs="Times New Roman"/>
          <w:sz w:val="24"/>
          <w:szCs w:val="24"/>
          <w:lang w:eastAsia="en-GB"/>
        </w:rPr>
        <w:t>sed</w:t>
      </w:r>
      <w:proofErr w:type="spellEnd"/>
      <w:r w:rsidRPr="00643F35">
        <w:rPr>
          <w:rFonts w:ascii="Times New Roman" w:eastAsia="Times New Roman" w:hAnsi="Times New Roman" w:cs="Times New Roman"/>
          <w:sz w:val="24"/>
          <w:szCs w:val="24"/>
          <w:lang w:eastAsia="en-GB"/>
        </w:rPr>
        <w:t xml:space="preserve">” file format. </w:t>
      </w:r>
      <w:proofErr w:type="spellStart"/>
      <w:r w:rsidRPr="00643F35">
        <w:rPr>
          <w:rFonts w:ascii="Times New Roman" w:eastAsia="Times New Roman" w:hAnsi="Times New Roman" w:cs="Times New Roman"/>
          <w:sz w:val="24"/>
          <w:szCs w:val="24"/>
          <w:lang w:eastAsia="en-GB"/>
        </w:rPr>
        <w:t>Sed</w:t>
      </w:r>
      <w:proofErr w:type="spellEnd"/>
      <w:r w:rsidRPr="00643F35">
        <w:rPr>
          <w:rFonts w:ascii="Times New Roman" w:eastAsia="Times New Roman" w:hAnsi="Times New Roman" w:cs="Times New Roman"/>
          <w:sz w:val="24"/>
          <w:szCs w:val="24"/>
          <w:lang w:eastAsia="en-GB"/>
        </w:rPr>
        <w:t xml:space="preserve"> is an </w:t>
      </w:r>
      <w:proofErr w:type="spellStart"/>
      <w:proofErr w:type="gramStart"/>
      <w:r w:rsidRPr="00643F35">
        <w:rPr>
          <w:rFonts w:ascii="Times New Roman" w:eastAsia="Times New Roman" w:hAnsi="Times New Roman" w:cs="Times New Roman"/>
          <w:sz w:val="24"/>
          <w:szCs w:val="24"/>
          <w:lang w:eastAsia="en-GB"/>
        </w:rPr>
        <w:t>ascii</w:t>
      </w:r>
      <w:proofErr w:type="spellEnd"/>
      <w:proofErr w:type="gramEnd"/>
      <w:r w:rsidRPr="00643F35">
        <w:rPr>
          <w:rFonts w:ascii="Times New Roman" w:eastAsia="Times New Roman" w:hAnsi="Times New Roman" w:cs="Times New Roman"/>
          <w:sz w:val="24"/>
          <w:szCs w:val="24"/>
          <w:lang w:eastAsia="en-GB"/>
        </w:rPr>
        <w:t xml:space="preserve"> format I invented to use with my own stochastic cellular automata models to represent a square grid of values. It has a header of two lines: the first line describes the two dimensions X Y of the data, and the second line describes the type of data. For this program, the type must be BI, which means that the values stored in the grid are real numbers with double precision. See the example file with a “.</w:t>
      </w:r>
      <w:proofErr w:type="spellStart"/>
      <w:r w:rsidRPr="00643F35">
        <w:rPr>
          <w:rFonts w:ascii="Times New Roman" w:eastAsia="Times New Roman" w:hAnsi="Times New Roman" w:cs="Times New Roman"/>
          <w:sz w:val="24"/>
          <w:szCs w:val="24"/>
          <w:lang w:eastAsia="en-GB"/>
        </w:rPr>
        <w:t>sed</w:t>
      </w:r>
      <w:proofErr w:type="spellEnd"/>
      <w:r w:rsidRPr="00643F35">
        <w:rPr>
          <w:rFonts w:ascii="Times New Roman" w:eastAsia="Times New Roman" w:hAnsi="Times New Roman" w:cs="Times New Roman"/>
          <w:sz w:val="24"/>
          <w:szCs w:val="24"/>
          <w:lang w:eastAsia="en-GB"/>
        </w:rPr>
        <w:t>” extension.</w:t>
      </w:r>
    </w:p>
    <w:p w:rsidR="00643F35" w:rsidRPr="00643F35" w:rsidRDefault="00643F35" w:rsidP="00643F35">
      <w:pPr>
        <w:numPr>
          <w:ilvl w:val="0"/>
          <w:numId w:val="5"/>
        </w:numPr>
        <w:shd w:val="clear" w:color="auto" w:fill="FFFFFF"/>
        <w:spacing w:before="240" w:after="240" w:line="360" w:lineRule="atLeast"/>
        <w:ind w:left="0"/>
        <w:rPr>
          <w:rFonts w:ascii="Times New Roman" w:eastAsia="Times New Roman" w:hAnsi="Times New Roman" w:cs="Times New Roman"/>
          <w:sz w:val="24"/>
          <w:szCs w:val="24"/>
          <w:lang w:eastAsia="en-GB"/>
        </w:rPr>
      </w:pPr>
      <w:proofErr w:type="spellStart"/>
      <w:proofErr w:type="gramStart"/>
      <w:r w:rsidRPr="00643F35">
        <w:rPr>
          <w:rFonts w:ascii="Times New Roman" w:eastAsia="Times New Roman" w:hAnsi="Times New Roman" w:cs="Times New Roman"/>
          <w:b/>
          <w:bCs/>
          <w:sz w:val="24"/>
          <w:szCs w:val="24"/>
          <w:lang w:eastAsia="en-GB"/>
        </w:rPr>
        <w:t>qFile</w:t>
      </w:r>
      <w:proofErr w:type="spellEnd"/>
      <w:proofErr w:type="gramEnd"/>
      <w:r w:rsidRPr="00643F35">
        <w:rPr>
          <w:rFonts w:ascii="Times New Roman" w:eastAsia="Times New Roman" w:hAnsi="Times New Roman" w:cs="Times New Roman"/>
          <w:b/>
          <w:bCs/>
          <w:sz w:val="24"/>
          <w:szCs w:val="24"/>
          <w:lang w:eastAsia="en-GB"/>
        </w:rPr>
        <w:t>:</w:t>
      </w:r>
      <w:r w:rsidRPr="00643F35">
        <w:rPr>
          <w:rFonts w:ascii="Times New Roman" w:eastAsia="Times New Roman" w:hAnsi="Times New Roman" w:cs="Times New Roman"/>
          <w:sz w:val="24"/>
          <w:szCs w:val="24"/>
          <w:lang w:eastAsia="en-GB"/>
        </w:rPr>
        <w:t xml:space="preserve"> this is a </w:t>
      </w:r>
      <w:proofErr w:type="spellStart"/>
      <w:r w:rsidRPr="00643F35">
        <w:rPr>
          <w:rFonts w:ascii="Times New Roman" w:eastAsia="Times New Roman" w:hAnsi="Times New Roman" w:cs="Times New Roman"/>
          <w:sz w:val="24"/>
          <w:szCs w:val="24"/>
          <w:lang w:eastAsia="en-GB"/>
        </w:rPr>
        <w:t>sed</w:t>
      </w:r>
      <w:proofErr w:type="spellEnd"/>
      <w:r w:rsidRPr="00643F35">
        <w:rPr>
          <w:rFonts w:ascii="Times New Roman" w:eastAsia="Times New Roman" w:hAnsi="Times New Roman" w:cs="Times New Roman"/>
          <w:sz w:val="24"/>
          <w:szCs w:val="24"/>
          <w:lang w:eastAsia="en-GB"/>
        </w:rPr>
        <w:t xml:space="preserve"> file with a vector of values representing the </w:t>
      </w:r>
      <w:proofErr w:type="spellStart"/>
      <w:r w:rsidRPr="00643F35">
        <w:rPr>
          <w:rFonts w:ascii="Times New Roman" w:eastAsia="Times New Roman" w:hAnsi="Times New Roman" w:cs="Times New Roman"/>
          <w:sz w:val="24"/>
          <w:szCs w:val="24"/>
          <w:lang w:eastAsia="en-GB"/>
        </w:rPr>
        <w:t>q’s</w:t>
      </w:r>
      <w:proofErr w:type="spellEnd"/>
      <w:r w:rsidRPr="00643F35">
        <w:rPr>
          <w:rFonts w:ascii="Times New Roman" w:eastAsia="Times New Roman" w:hAnsi="Times New Roman" w:cs="Times New Roman"/>
          <w:sz w:val="24"/>
          <w:szCs w:val="24"/>
          <w:lang w:eastAsia="en-GB"/>
        </w:rPr>
        <w:t xml:space="preserve"> used to calculate the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spectrum.</w:t>
      </w:r>
    </w:p>
    <w:p w:rsidR="00643F35" w:rsidRPr="00643F35" w:rsidRDefault="00643F35" w:rsidP="00643F35">
      <w:pPr>
        <w:numPr>
          <w:ilvl w:val="0"/>
          <w:numId w:val="5"/>
        </w:numPr>
        <w:shd w:val="clear" w:color="auto" w:fill="FFFFFF"/>
        <w:spacing w:before="240" w:after="240" w:line="360" w:lineRule="atLeast"/>
        <w:ind w:left="0"/>
        <w:rPr>
          <w:rFonts w:ascii="Times New Roman" w:eastAsia="Times New Roman" w:hAnsi="Times New Roman" w:cs="Times New Roman"/>
          <w:sz w:val="24"/>
          <w:szCs w:val="24"/>
          <w:lang w:eastAsia="en-GB"/>
        </w:rPr>
      </w:pPr>
      <w:proofErr w:type="spellStart"/>
      <w:proofErr w:type="gramStart"/>
      <w:r w:rsidRPr="00643F35">
        <w:rPr>
          <w:rFonts w:ascii="Times New Roman" w:eastAsia="Times New Roman" w:hAnsi="Times New Roman" w:cs="Times New Roman"/>
          <w:b/>
          <w:bCs/>
          <w:sz w:val="24"/>
          <w:szCs w:val="24"/>
          <w:lang w:eastAsia="en-GB"/>
        </w:rPr>
        <w:t>minBox,</w:t>
      </w:r>
      <w:proofErr w:type="gramEnd"/>
      <w:r w:rsidRPr="00643F35">
        <w:rPr>
          <w:rFonts w:ascii="Times New Roman" w:eastAsia="Times New Roman" w:hAnsi="Times New Roman" w:cs="Times New Roman"/>
          <w:b/>
          <w:bCs/>
          <w:sz w:val="24"/>
          <w:szCs w:val="24"/>
          <w:lang w:eastAsia="en-GB"/>
        </w:rPr>
        <w:t>maxBox,numBoxSizes</w:t>
      </w:r>
      <w:proofErr w:type="spellEnd"/>
      <w:r w:rsidRPr="00643F35">
        <w:rPr>
          <w:rFonts w:ascii="Times New Roman" w:eastAsia="Times New Roman" w:hAnsi="Times New Roman" w:cs="Times New Roman"/>
          <w:b/>
          <w:bCs/>
          <w:sz w:val="24"/>
          <w:szCs w:val="24"/>
          <w:lang w:eastAsia="en-GB"/>
        </w:rPr>
        <w:t>:</w:t>
      </w:r>
      <w:r w:rsidRPr="00643F35">
        <w:rPr>
          <w:rFonts w:ascii="Times New Roman" w:eastAsia="Times New Roman" w:hAnsi="Times New Roman" w:cs="Times New Roman"/>
          <w:sz w:val="24"/>
          <w:szCs w:val="24"/>
          <w:lang w:eastAsia="en-GB"/>
        </w:rPr>
        <w:t> Minimum box size, maximum box size and maximum number of box sizes. The program uses box sizes in powers of two: if </w:t>
      </w:r>
      <w:proofErr w:type="spellStart"/>
      <w:r w:rsidRPr="00643F35">
        <w:rPr>
          <w:rFonts w:ascii="Times New Roman" w:eastAsia="Times New Roman" w:hAnsi="Times New Roman" w:cs="Times New Roman"/>
          <w:b/>
          <w:bCs/>
          <w:sz w:val="24"/>
          <w:szCs w:val="24"/>
          <w:lang w:eastAsia="en-GB"/>
        </w:rPr>
        <w:t>maxBox</w:t>
      </w:r>
      <w:proofErr w:type="spellEnd"/>
      <w:r w:rsidRPr="00643F35">
        <w:rPr>
          <w:rFonts w:ascii="Times New Roman" w:eastAsia="Times New Roman" w:hAnsi="Times New Roman" w:cs="Times New Roman"/>
          <w:sz w:val="24"/>
          <w:szCs w:val="24"/>
          <w:lang w:eastAsia="en-GB"/>
        </w:rPr>
        <w:t> is greater than half of the image size, it is set to that value. If the number of boxes between </w:t>
      </w:r>
      <w:proofErr w:type="spellStart"/>
      <w:r w:rsidRPr="00643F35">
        <w:rPr>
          <w:rFonts w:ascii="Times New Roman" w:eastAsia="Times New Roman" w:hAnsi="Times New Roman" w:cs="Times New Roman"/>
          <w:b/>
          <w:bCs/>
          <w:sz w:val="24"/>
          <w:szCs w:val="24"/>
          <w:lang w:eastAsia="en-GB"/>
        </w:rPr>
        <w:t>minBox</w:t>
      </w:r>
      <w:proofErr w:type="spellEnd"/>
      <w:r w:rsidRPr="00643F35">
        <w:rPr>
          <w:rFonts w:ascii="Times New Roman" w:eastAsia="Times New Roman" w:hAnsi="Times New Roman" w:cs="Times New Roman"/>
          <w:sz w:val="24"/>
          <w:szCs w:val="24"/>
          <w:lang w:eastAsia="en-GB"/>
        </w:rPr>
        <w:t> and </w:t>
      </w:r>
      <w:proofErr w:type="spellStart"/>
      <w:r w:rsidRPr="00643F35">
        <w:rPr>
          <w:rFonts w:ascii="Times New Roman" w:eastAsia="Times New Roman" w:hAnsi="Times New Roman" w:cs="Times New Roman"/>
          <w:b/>
          <w:bCs/>
          <w:sz w:val="24"/>
          <w:szCs w:val="24"/>
          <w:lang w:eastAsia="en-GB"/>
        </w:rPr>
        <w:t>maxBox</w:t>
      </w:r>
      <w:proofErr w:type="spellEnd"/>
      <w:r w:rsidRPr="00643F35">
        <w:rPr>
          <w:rFonts w:ascii="Times New Roman" w:eastAsia="Times New Roman" w:hAnsi="Times New Roman" w:cs="Times New Roman"/>
          <w:sz w:val="24"/>
          <w:szCs w:val="24"/>
          <w:lang w:eastAsia="en-GB"/>
        </w:rPr>
        <w:t> is greater than </w:t>
      </w:r>
      <w:proofErr w:type="spellStart"/>
      <w:r w:rsidRPr="00643F35">
        <w:rPr>
          <w:rFonts w:ascii="Times New Roman" w:eastAsia="Times New Roman" w:hAnsi="Times New Roman" w:cs="Times New Roman"/>
          <w:b/>
          <w:bCs/>
          <w:sz w:val="24"/>
          <w:szCs w:val="24"/>
          <w:lang w:eastAsia="en-GB"/>
        </w:rPr>
        <w:t>numBoxSizes</w:t>
      </w:r>
      <w:proofErr w:type="spellEnd"/>
      <w:r w:rsidRPr="00643F35">
        <w:rPr>
          <w:rFonts w:ascii="Times New Roman" w:eastAsia="Times New Roman" w:hAnsi="Times New Roman" w:cs="Times New Roman"/>
          <w:sz w:val="24"/>
          <w:szCs w:val="24"/>
          <w:lang w:eastAsia="en-GB"/>
        </w:rPr>
        <w:t>, the latter number of boxes will be used, discarding the biggest ones.</w:t>
      </w:r>
    </w:p>
    <w:p w:rsidR="00643F35" w:rsidRPr="00643F35" w:rsidRDefault="00643F35" w:rsidP="00643F35">
      <w:pPr>
        <w:numPr>
          <w:ilvl w:val="0"/>
          <w:numId w:val="5"/>
        </w:numPr>
        <w:shd w:val="clear" w:color="auto" w:fill="FFFFFF"/>
        <w:spacing w:before="240" w:after="240" w:line="360" w:lineRule="atLeast"/>
        <w:ind w:left="0"/>
        <w:rPr>
          <w:rFonts w:ascii="Times New Roman" w:eastAsia="Times New Roman" w:hAnsi="Times New Roman" w:cs="Times New Roman"/>
          <w:sz w:val="24"/>
          <w:szCs w:val="24"/>
          <w:lang w:eastAsia="en-GB"/>
        </w:rPr>
      </w:pPr>
      <w:proofErr w:type="gramStart"/>
      <w:r w:rsidRPr="00643F35">
        <w:rPr>
          <w:rFonts w:ascii="Times New Roman" w:eastAsia="Times New Roman" w:hAnsi="Times New Roman" w:cs="Times New Roman"/>
          <w:b/>
          <w:bCs/>
          <w:sz w:val="24"/>
          <w:szCs w:val="24"/>
          <w:lang w:eastAsia="en-GB"/>
        </w:rPr>
        <w:t>option</w:t>
      </w:r>
      <w:proofErr w:type="gramEnd"/>
      <w:r w:rsidRPr="00643F35">
        <w:rPr>
          <w:rFonts w:ascii="Times New Roman" w:eastAsia="Times New Roman" w:hAnsi="Times New Roman" w:cs="Times New Roman"/>
          <w:b/>
          <w:bCs/>
          <w:sz w:val="24"/>
          <w:szCs w:val="24"/>
          <w:lang w:eastAsia="en-GB"/>
        </w:rPr>
        <w:t>:</w:t>
      </w:r>
      <w:r w:rsidRPr="00643F35">
        <w:rPr>
          <w:rFonts w:ascii="Times New Roman" w:eastAsia="Times New Roman" w:hAnsi="Times New Roman" w:cs="Times New Roman"/>
          <w:sz w:val="24"/>
          <w:szCs w:val="24"/>
          <w:lang w:eastAsia="en-GB"/>
        </w:rPr>
        <w:t> is an upper case character with four possibilities: N,S,D,A.</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 N: analyze the input file as is.</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 S: normalize the input file then analyze it. Normalization is done summing all the pixels values and dividing each pixel by that total. After that the sum of all values is one.</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 D: add 1 to all the pixels then normalize as in S.</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    – A: normalize as in S and save the normalized image as a </w:t>
      </w:r>
      <w:proofErr w:type="spellStart"/>
      <w:r w:rsidRPr="00643F35">
        <w:rPr>
          <w:rFonts w:ascii="Times New Roman" w:eastAsia="Times New Roman" w:hAnsi="Times New Roman" w:cs="Times New Roman"/>
          <w:sz w:val="24"/>
          <w:szCs w:val="24"/>
          <w:lang w:eastAsia="en-GB"/>
        </w:rPr>
        <w:t>sed</w:t>
      </w:r>
      <w:proofErr w:type="spellEnd"/>
      <w:r w:rsidRPr="00643F35">
        <w:rPr>
          <w:rFonts w:ascii="Times New Roman" w:eastAsia="Times New Roman" w:hAnsi="Times New Roman" w:cs="Times New Roman"/>
          <w:sz w:val="24"/>
          <w:szCs w:val="24"/>
          <w:lang w:eastAsia="en-GB"/>
        </w:rPr>
        <w:t xml:space="preserve"> file.</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Examples of input files are included with the source code, thus after compiling you could run the following command assuming a </w:t>
      </w:r>
      <w:proofErr w:type="spellStart"/>
      <w:r w:rsidRPr="00643F35">
        <w:rPr>
          <w:rFonts w:ascii="Times New Roman" w:eastAsia="Times New Roman" w:hAnsi="Times New Roman" w:cs="Times New Roman"/>
          <w:sz w:val="24"/>
          <w:szCs w:val="24"/>
          <w:lang w:eastAsia="en-GB"/>
        </w:rPr>
        <w:t>linux</w:t>
      </w:r>
      <w:proofErr w:type="spellEnd"/>
      <w:r w:rsidRPr="00643F35">
        <w:rPr>
          <w:rFonts w:ascii="Times New Roman" w:eastAsia="Times New Roman" w:hAnsi="Times New Roman" w:cs="Times New Roman"/>
          <w:sz w:val="24"/>
          <w:szCs w:val="24"/>
          <w:lang w:eastAsia="en-GB"/>
        </w:rPr>
        <w:t xml:space="preserve"> system:</w:t>
      </w:r>
    </w:p>
    <w:p w:rsidR="00643F35" w:rsidRDefault="00643F35" w:rsidP="00643F35">
      <w:pPr>
        <w:shd w:val="clear" w:color="auto" w:fill="FFFFFF"/>
        <w:spacing w:before="240" w:after="240" w:line="360" w:lineRule="atLeast"/>
        <w:rPr>
          <w:rFonts w:ascii="Times New Roman" w:eastAsia="Times New Roman" w:hAnsi="Times New Roman" w:cs="Times New Roman"/>
          <w:b/>
          <w:bCs/>
          <w:sz w:val="24"/>
          <w:szCs w:val="24"/>
          <w:lang w:eastAsia="en-GB"/>
        </w:rPr>
      </w:pPr>
      <w:proofErr w:type="gramStart"/>
      <w:r w:rsidRPr="00643F35">
        <w:rPr>
          <w:rFonts w:ascii="Times New Roman" w:eastAsia="Times New Roman" w:hAnsi="Times New Roman" w:cs="Times New Roman"/>
          <w:b/>
          <w:bCs/>
          <w:sz w:val="24"/>
          <w:szCs w:val="24"/>
          <w:lang w:eastAsia="en-GB"/>
        </w:rPr>
        <w:lastRenderedPageBreak/>
        <w:t>./</w:t>
      </w:r>
      <w:proofErr w:type="spellStart"/>
      <w:proofErr w:type="gramEnd"/>
      <w:r w:rsidRPr="00643F35">
        <w:rPr>
          <w:rFonts w:ascii="Times New Roman" w:eastAsia="Times New Roman" w:hAnsi="Times New Roman" w:cs="Times New Roman"/>
          <w:b/>
          <w:bCs/>
          <w:sz w:val="24"/>
          <w:szCs w:val="24"/>
          <w:lang w:eastAsia="en-GB"/>
        </w:rPr>
        <w:t>mfSBA</w:t>
      </w:r>
      <w:proofErr w:type="spellEnd"/>
      <w:r w:rsidRPr="00643F35">
        <w:rPr>
          <w:rFonts w:ascii="Times New Roman" w:eastAsia="Times New Roman" w:hAnsi="Times New Roman" w:cs="Times New Roman"/>
          <w:b/>
          <w:bCs/>
          <w:sz w:val="24"/>
          <w:szCs w:val="24"/>
          <w:lang w:eastAsia="en-GB"/>
        </w:rPr>
        <w:t xml:space="preserve"> b4-991008bio.sed q21.sed 2 256 20 S</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before="150" w:after="150" w:line="312" w:lineRule="atLeast"/>
        <w:outlineLvl w:val="1"/>
        <w:rPr>
          <w:rFonts w:ascii="Arial" w:eastAsia="Times New Roman" w:hAnsi="Arial" w:cs="Arial"/>
          <w:color w:val="333333"/>
          <w:sz w:val="32"/>
          <w:szCs w:val="32"/>
          <w:lang w:eastAsia="en-GB"/>
        </w:rPr>
      </w:pPr>
      <w:r w:rsidRPr="00643F35">
        <w:rPr>
          <w:rFonts w:ascii="Arial" w:eastAsia="Times New Roman" w:hAnsi="Arial" w:cs="Arial"/>
          <w:color w:val="333333"/>
          <w:sz w:val="32"/>
          <w:szCs w:val="32"/>
          <w:lang w:eastAsia="en-GB"/>
        </w:rPr>
        <w:t>Output</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The program generates four output files, attaching a prefix to the original input file name:</w:t>
      </w:r>
    </w:p>
    <w:p w:rsidR="00643F35" w:rsidRPr="00643F35" w:rsidRDefault="00643F35" w:rsidP="00643F35">
      <w:pPr>
        <w:numPr>
          <w:ilvl w:val="0"/>
          <w:numId w:val="6"/>
        </w:numPr>
        <w:shd w:val="clear" w:color="auto" w:fill="FFFFFF"/>
        <w:spacing w:after="0" w:line="360" w:lineRule="atLeast"/>
        <w:ind w:left="0"/>
        <w:rPr>
          <w:rFonts w:ascii="Times New Roman" w:eastAsia="Times New Roman" w:hAnsi="Times New Roman" w:cs="Times New Roman"/>
          <w:sz w:val="24"/>
          <w:szCs w:val="24"/>
          <w:lang w:eastAsia="en-GB"/>
        </w:rPr>
      </w:pPr>
      <w:bookmarkStart w:id="6" w:name="d1221e940"/>
      <w:bookmarkEnd w:id="6"/>
      <w:proofErr w:type="spellStart"/>
      <w:r w:rsidRPr="00643F35">
        <w:rPr>
          <w:rFonts w:ascii="Times New Roman" w:eastAsia="Times New Roman" w:hAnsi="Times New Roman" w:cs="Times New Roman"/>
          <w:i/>
          <w:iCs/>
          <w:sz w:val="24"/>
          <w:szCs w:val="24"/>
          <w:lang w:eastAsia="en-GB"/>
        </w:rPr>
        <w:t>t.inputFile</w:t>
      </w:r>
      <w:proofErr w:type="spellEnd"/>
      <w:r w:rsidRPr="00643F35">
        <w:rPr>
          <w:rFonts w:ascii="Times New Roman" w:eastAsia="Times New Roman" w:hAnsi="Times New Roman" w:cs="Times New Roman"/>
          <w:sz w:val="24"/>
          <w:szCs w:val="24"/>
          <w:lang w:eastAsia="en-GB"/>
        </w:rPr>
        <w:t>: this file has a header line with field names and </w:t>
      </w:r>
      <w:r w:rsidRPr="00643F35">
        <w:rPr>
          <w:rFonts w:ascii="Times New Roman" w:eastAsia="Times New Roman" w:hAnsi="Times New Roman" w:cs="Times New Roman"/>
          <w:i/>
          <w:iCs/>
          <w:sz w:val="24"/>
          <w:szCs w:val="24"/>
          <w:lang w:eastAsia="en-GB"/>
        </w:rPr>
        <w:t>q</w:t>
      </w:r>
      <w:r w:rsidRPr="00643F35">
        <w:rPr>
          <w:rFonts w:ascii="Times New Roman" w:eastAsia="Times New Roman" w:hAnsi="Times New Roman" w:cs="Times New Roman"/>
          <w:sz w:val="24"/>
          <w:szCs w:val="24"/>
          <w:lang w:eastAsia="en-GB"/>
        </w:rPr>
        <w:t> + 2 columns. The first two columns are the box sizes and log box sizes used in the estimation. After that, each column corresponds to log (</w:t>
      </w:r>
      <w:proofErr w:type="spellStart"/>
      <w:r w:rsidRPr="00643F35">
        <w:rPr>
          <w:rFonts w:ascii="Times New Roman" w:eastAsia="Times New Roman" w:hAnsi="Times New Roman" w:cs="Times New Roman"/>
          <w:i/>
          <w:iCs/>
          <w:sz w:val="24"/>
          <w:szCs w:val="24"/>
          <w:lang w:eastAsia="en-GB"/>
        </w:rPr>
        <w:t>Z</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w:t>
      </w:r>
      <w:r w:rsidRPr="00643F35">
        <w:rPr>
          <w:rFonts w:ascii="Cambria Math" w:eastAsia="Times New Roman" w:hAnsi="Cambria Math" w:cs="Cambria Math"/>
          <w:i/>
          <w:iCs/>
          <w:sz w:val="24"/>
          <w:szCs w:val="24"/>
          <w:lang w:eastAsia="en-GB"/>
        </w:rPr>
        <w:t>∈</w:t>
      </w:r>
      <w:r w:rsidRPr="00643F35">
        <w:rPr>
          <w:rFonts w:ascii="Times New Roman" w:eastAsia="Times New Roman" w:hAnsi="Times New Roman" w:cs="Times New Roman"/>
          <w:sz w:val="24"/>
          <w:szCs w:val="24"/>
          <w:lang w:eastAsia="en-GB"/>
        </w:rPr>
        <w:t>)) of </w:t>
      </w:r>
      <w:hyperlink r:id="rId51" w:anchor="e2" w:history="1">
        <w:r w:rsidRPr="00643F35">
          <w:rPr>
            <w:rFonts w:ascii="Times New Roman" w:eastAsia="Times New Roman" w:hAnsi="Times New Roman" w:cs="Times New Roman"/>
            <w:color w:val="CC622E"/>
            <w:sz w:val="24"/>
            <w:szCs w:val="24"/>
            <w:u w:val="single"/>
            <w:lang w:eastAsia="en-GB"/>
          </w:rPr>
          <w:t>equation (2)</w:t>
        </w:r>
      </w:hyperlink>
      <w:r w:rsidRPr="00643F35">
        <w:rPr>
          <w:rFonts w:ascii="Times New Roman" w:eastAsia="Times New Roman" w:hAnsi="Times New Roman" w:cs="Times New Roman"/>
          <w:sz w:val="24"/>
          <w:szCs w:val="24"/>
          <w:lang w:eastAsia="en-GB"/>
        </w:rPr>
        <w:t> with the </w:t>
      </w:r>
      <w:proofErr w:type="spellStart"/>
      <w:r w:rsidRPr="00643F35">
        <w:rPr>
          <w:rFonts w:ascii="Times New Roman" w:eastAsia="Times New Roman" w:hAnsi="Times New Roman" w:cs="Times New Roman"/>
          <w:i/>
          <w:iCs/>
          <w:sz w:val="24"/>
          <w:szCs w:val="24"/>
          <w:lang w:eastAsia="en-GB"/>
        </w:rPr>
        <w:t>q</w:t>
      </w:r>
      <w:r w:rsidRPr="00643F35">
        <w:rPr>
          <w:rFonts w:ascii="Times New Roman" w:eastAsia="Times New Roman" w:hAnsi="Times New Roman" w:cs="Times New Roman"/>
          <w:sz w:val="24"/>
          <w:szCs w:val="24"/>
          <w:lang w:eastAsia="en-GB"/>
        </w:rPr>
        <w:t>’s</w:t>
      </w:r>
      <w:proofErr w:type="spellEnd"/>
      <w:r w:rsidRPr="00643F35">
        <w:rPr>
          <w:rFonts w:ascii="Times New Roman" w:eastAsia="Times New Roman" w:hAnsi="Times New Roman" w:cs="Times New Roman"/>
          <w:sz w:val="24"/>
          <w:szCs w:val="24"/>
          <w:lang w:eastAsia="en-GB"/>
        </w:rPr>
        <w:t xml:space="preserve"> specified in the </w:t>
      </w:r>
      <w:proofErr w:type="spellStart"/>
      <w:r w:rsidRPr="00643F35">
        <w:rPr>
          <w:rFonts w:ascii="Times New Roman" w:eastAsia="Times New Roman" w:hAnsi="Times New Roman" w:cs="Times New Roman"/>
          <w:b/>
          <w:bCs/>
          <w:sz w:val="24"/>
          <w:szCs w:val="24"/>
          <w:lang w:eastAsia="en-GB"/>
        </w:rPr>
        <w:t>qFile</w:t>
      </w:r>
      <w:proofErr w:type="spellEnd"/>
      <w:r w:rsidRPr="00643F35">
        <w:rPr>
          <w:rFonts w:ascii="Times New Roman" w:eastAsia="Times New Roman" w:hAnsi="Times New Roman" w:cs="Times New Roman"/>
          <w:sz w:val="24"/>
          <w:szCs w:val="24"/>
          <w:lang w:eastAsia="en-GB"/>
        </w:rPr>
        <w:t>. This file could be used to visually check the linearity assumptions to calculate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as in </w:t>
      </w:r>
      <w:hyperlink r:id="rId52" w:anchor="f1" w:history="1">
        <w:r w:rsidRPr="00643F35">
          <w:rPr>
            <w:rFonts w:ascii="Times New Roman" w:eastAsia="Times New Roman" w:hAnsi="Times New Roman" w:cs="Times New Roman"/>
            <w:color w:val="CC622E"/>
            <w:sz w:val="24"/>
            <w:szCs w:val="24"/>
            <w:u w:val="single"/>
            <w:lang w:eastAsia="en-GB"/>
          </w:rPr>
          <w:t>Figure 1</w:t>
        </w:r>
      </w:hyperlink>
      <w:r w:rsidRPr="00643F35">
        <w:rPr>
          <w:rFonts w:ascii="Times New Roman" w:eastAsia="Times New Roman" w:hAnsi="Times New Roman" w:cs="Times New Roman"/>
          <w:sz w:val="24"/>
          <w:szCs w:val="24"/>
          <w:lang w:eastAsia="en-GB"/>
        </w:rPr>
        <w:t>.</w:t>
      </w:r>
    </w:p>
    <w:p w:rsidR="00643F35" w:rsidRPr="00643F35" w:rsidRDefault="00643F35" w:rsidP="00643F35">
      <w:pPr>
        <w:numPr>
          <w:ilvl w:val="0"/>
          <w:numId w:val="6"/>
        </w:numPr>
        <w:shd w:val="clear" w:color="auto" w:fill="FFFFFF"/>
        <w:spacing w:after="0" w:line="360" w:lineRule="atLeast"/>
        <w:ind w:left="0"/>
        <w:rPr>
          <w:rFonts w:ascii="Times New Roman" w:eastAsia="Times New Roman" w:hAnsi="Times New Roman" w:cs="Times New Roman"/>
          <w:sz w:val="24"/>
          <w:szCs w:val="24"/>
          <w:lang w:eastAsia="en-GB"/>
        </w:rPr>
      </w:pPr>
      <w:proofErr w:type="spellStart"/>
      <w:r w:rsidRPr="00643F35">
        <w:rPr>
          <w:rFonts w:ascii="Times New Roman" w:eastAsia="Times New Roman" w:hAnsi="Times New Roman" w:cs="Times New Roman"/>
          <w:i/>
          <w:iCs/>
          <w:sz w:val="24"/>
          <w:szCs w:val="24"/>
          <w:lang w:eastAsia="en-GB"/>
        </w:rPr>
        <w:t>a.inputFile</w:t>
      </w:r>
      <w:proofErr w:type="spellEnd"/>
      <w:r w:rsidRPr="00643F35">
        <w:rPr>
          <w:rFonts w:ascii="Times New Roman" w:eastAsia="Times New Roman" w:hAnsi="Times New Roman" w:cs="Times New Roman"/>
          <w:sz w:val="24"/>
          <w:szCs w:val="24"/>
          <w:lang w:eastAsia="en-GB"/>
        </w:rPr>
        <w:t> &amp; </w:t>
      </w:r>
      <w:proofErr w:type="spellStart"/>
      <w:r w:rsidRPr="00643F35">
        <w:rPr>
          <w:rFonts w:ascii="Times New Roman" w:eastAsia="Times New Roman" w:hAnsi="Times New Roman" w:cs="Times New Roman"/>
          <w:i/>
          <w:iCs/>
          <w:sz w:val="24"/>
          <w:szCs w:val="24"/>
          <w:lang w:eastAsia="en-GB"/>
        </w:rPr>
        <w:t>f.inputFile</w:t>
      </w:r>
      <w:proofErr w:type="spellEnd"/>
      <w:r w:rsidRPr="00643F35">
        <w:rPr>
          <w:rFonts w:ascii="Times New Roman" w:eastAsia="Times New Roman" w:hAnsi="Times New Roman" w:cs="Times New Roman"/>
          <w:sz w:val="24"/>
          <w:szCs w:val="24"/>
          <w:lang w:eastAsia="en-GB"/>
        </w:rPr>
        <w:t>: are similar to the previous file, but used to calculate </w:t>
      </w:r>
      <w:r w:rsidRPr="00643F35">
        <w:rPr>
          <w:rFonts w:ascii="Times New Roman" w:eastAsia="Times New Roman" w:hAnsi="Times New Roman" w:cs="Times New Roman"/>
          <w:i/>
          <w:iCs/>
          <w:sz w:val="24"/>
          <w:szCs w:val="24"/>
          <w:lang w:eastAsia="en-GB"/>
        </w:rPr>
        <w:t>α</w:t>
      </w:r>
      <w:r w:rsidRPr="00643F35">
        <w:rPr>
          <w:rFonts w:ascii="Times New Roman" w:eastAsia="Times New Roman" w:hAnsi="Times New Roman" w:cs="Times New Roman"/>
          <w:sz w:val="24"/>
          <w:szCs w:val="24"/>
          <w:lang w:eastAsia="en-GB"/>
        </w:rPr>
        <w:t> and </w:t>
      </w:r>
      <w:r w:rsidRPr="00643F35">
        <w:rPr>
          <w:rFonts w:ascii="Times New Roman" w:eastAsia="Times New Roman" w:hAnsi="Times New Roman" w:cs="Times New Roman"/>
          <w:i/>
          <w:iCs/>
          <w:sz w:val="24"/>
          <w:szCs w:val="24"/>
          <w:lang w:eastAsia="en-GB"/>
        </w:rPr>
        <w:t>f</w:t>
      </w:r>
      <w:r w:rsidRPr="00643F35">
        <w:rPr>
          <w:rFonts w:ascii="Times New Roman" w:eastAsia="Times New Roman" w:hAnsi="Times New Roman" w:cs="Times New Roman"/>
          <w:sz w:val="24"/>
          <w:szCs w:val="24"/>
          <w:lang w:eastAsia="en-GB"/>
        </w:rPr>
        <w:t> (</w:t>
      </w:r>
      <w:r w:rsidRPr="00643F35">
        <w:rPr>
          <w:rFonts w:ascii="Times New Roman" w:eastAsia="Times New Roman" w:hAnsi="Times New Roman" w:cs="Times New Roman"/>
          <w:i/>
          <w:iCs/>
          <w:sz w:val="24"/>
          <w:szCs w:val="24"/>
          <w:lang w:eastAsia="en-GB"/>
        </w:rPr>
        <w:t>α</w:t>
      </w:r>
      <w:r w:rsidRPr="00643F35">
        <w:rPr>
          <w:rFonts w:ascii="Times New Roman" w:eastAsia="Times New Roman" w:hAnsi="Times New Roman" w:cs="Times New Roman"/>
          <w:sz w:val="24"/>
          <w:szCs w:val="24"/>
          <w:lang w:eastAsia="en-GB"/>
        </w:rPr>
        <w:t>). The formulae are described in the appendix of Saravia </w:t>
      </w:r>
      <w:r w:rsidRPr="00643F35">
        <w:rPr>
          <w:rFonts w:ascii="Times New Roman" w:eastAsia="Times New Roman" w:hAnsi="Times New Roman" w:cs="Times New Roman"/>
          <w:i/>
          <w:iCs/>
          <w:sz w:val="24"/>
          <w:szCs w:val="24"/>
          <w:lang w:eastAsia="en-GB"/>
        </w:rPr>
        <w:t>et al.</w:t>
      </w:r>
      <w:r w:rsidRPr="00643F35">
        <w:rPr>
          <w:rFonts w:ascii="Times New Roman" w:eastAsia="Times New Roman" w:hAnsi="Times New Roman" w:cs="Times New Roman"/>
          <w:sz w:val="24"/>
          <w:szCs w:val="24"/>
          <w:lang w:eastAsia="en-GB"/>
        </w:rPr>
        <w:t> (2012)</w:t>
      </w:r>
      <w:hyperlink r:id="rId53" w:anchor="ref-1" w:history="1">
        <w:r w:rsidRPr="00643F35">
          <w:rPr>
            <w:rFonts w:ascii="Times New Roman" w:eastAsia="Times New Roman" w:hAnsi="Times New Roman" w:cs="Times New Roman"/>
            <w:color w:val="CC622E"/>
            <w:sz w:val="14"/>
            <w:u w:val="single"/>
            <w:vertAlign w:val="superscript"/>
            <w:lang w:eastAsia="en-GB"/>
          </w:rPr>
          <w:t>1</w:t>
        </w:r>
      </w:hyperlink>
      <w:r w:rsidRPr="00643F35">
        <w:rPr>
          <w:rFonts w:ascii="Times New Roman" w:eastAsia="Times New Roman" w:hAnsi="Times New Roman" w:cs="Times New Roman"/>
          <w:sz w:val="24"/>
          <w:szCs w:val="24"/>
          <w:lang w:eastAsia="en-GB"/>
        </w:rPr>
        <w:t>.</w:t>
      </w:r>
    </w:p>
    <w:p w:rsidR="00643F35" w:rsidRDefault="00643F35" w:rsidP="00643F35">
      <w:pPr>
        <w:numPr>
          <w:ilvl w:val="0"/>
          <w:numId w:val="6"/>
        </w:numPr>
        <w:shd w:val="clear" w:color="auto" w:fill="FFFFFF"/>
        <w:spacing w:after="0" w:line="360" w:lineRule="atLeast"/>
        <w:ind w:left="0"/>
        <w:rPr>
          <w:rFonts w:ascii="Times New Roman" w:eastAsia="Times New Roman" w:hAnsi="Times New Roman" w:cs="Times New Roman"/>
          <w:sz w:val="24"/>
          <w:szCs w:val="24"/>
          <w:lang w:eastAsia="en-GB"/>
        </w:rPr>
      </w:pPr>
      <w:proofErr w:type="spellStart"/>
      <w:r w:rsidRPr="00643F35">
        <w:rPr>
          <w:rFonts w:ascii="Times New Roman" w:eastAsia="Times New Roman" w:hAnsi="Times New Roman" w:cs="Times New Roman"/>
          <w:i/>
          <w:iCs/>
          <w:sz w:val="24"/>
          <w:szCs w:val="24"/>
          <w:lang w:eastAsia="en-GB"/>
        </w:rPr>
        <w:t>s.inputFile</w:t>
      </w:r>
      <w:proofErr w:type="spellEnd"/>
      <w:r w:rsidRPr="00643F35">
        <w:rPr>
          <w:rFonts w:ascii="Times New Roman" w:eastAsia="Times New Roman" w:hAnsi="Times New Roman" w:cs="Times New Roman"/>
          <w:sz w:val="24"/>
          <w:szCs w:val="24"/>
          <w:lang w:eastAsia="en-GB"/>
        </w:rPr>
        <w:t>: this file has a header line with field names and 10 columns. The first column is </w:t>
      </w:r>
      <w:r w:rsidRPr="00643F35">
        <w:rPr>
          <w:rFonts w:ascii="Times New Roman" w:eastAsia="Times New Roman" w:hAnsi="Times New Roman" w:cs="Times New Roman"/>
          <w:i/>
          <w:iCs/>
          <w:sz w:val="24"/>
          <w:szCs w:val="24"/>
          <w:lang w:eastAsia="en-GB"/>
        </w:rPr>
        <w:t>q</w:t>
      </w:r>
      <w:r w:rsidRPr="00643F35">
        <w:rPr>
          <w:rFonts w:ascii="Times New Roman" w:eastAsia="Times New Roman" w:hAnsi="Times New Roman" w:cs="Times New Roman"/>
          <w:sz w:val="24"/>
          <w:szCs w:val="24"/>
          <w:lang w:eastAsia="en-GB"/>
        </w:rPr>
        <w:t>. The second column is called Tau and is the result of the regression to calculate the limit in </w:t>
      </w:r>
      <w:hyperlink r:id="rId54" w:anchor="e2" w:history="1">
        <w:r w:rsidRPr="00643F35">
          <w:rPr>
            <w:rFonts w:ascii="Times New Roman" w:eastAsia="Times New Roman" w:hAnsi="Times New Roman" w:cs="Times New Roman"/>
            <w:color w:val="CC622E"/>
            <w:sz w:val="24"/>
            <w:szCs w:val="24"/>
            <w:u w:val="single"/>
            <w:lang w:eastAsia="en-GB"/>
          </w:rPr>
          <w:t>equation 2</w:t>
        </w:r>
      </w:hyperlink>
      <w:r w:rsidRPr="00643F35">
        <w:rPr>
          <w:rFonts w:ascii="Times New Roman" w:eastAsia="Times New Roman" w:hAnsi="Times New Roman" w:cs="Times New Roman"/>
          <w:sz w:val="24"/>
          <w:szCs w:val="24"/>
          <w:lang w:eastAsia="en-GB"/>
        </w:rPr>
        <w:t>. Thus to obtain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we have to divide it by </w:t>
      </w:r>
      <w:r w:rsidRPr="00643F35">
        <w:rPr>
          <w:rFonts w:ascii="Times New Roman" w:eastAsia="Times New Roman" w:hAnsi="Times New Roman" w:cs="Times New Roman"/>
          <w:i/>
          <w:iCs/>
          <w:sz w:val="24"/>
          <w:szCs w:val="24"/>
          <w:lang w:eastAsia="en-GB"/>
        </w:rPr>
        <w:t>q −</w:t>
      </w:r>
      <w:r w:rsidRPr="00643F35">
        <w:rPr>
          <w:rFonts w:ascii="Times New Roman" w:eastAsia="Times New Roman" w:hAnsi="Times New Roman" w:cs="Times New Roman"/>
          <w:sz w:val="24"/>
          <w:szCs w:val="24"/>
          <w:lang w:eastAsia="en-GB"/>
        </w:rPr>
        <w:t> 1, except in the case of </w:t>
      </w:r>
      <w:r w:rsidRPr="00643F35">
        <w:rPr>
          <w:rFonts w:ascii="Times New Roman" w:eastAsia="Times New Roman" w:hAnsi="Times New Roman" w:cs="Times New Roman"/>
          <w:i/>
          <w:iCs/>
          <w:sz w:val="24"/>
          <w:szCs w:val="24"/>
          <w:lang w:eastAsia="en-GB"/>
        </w:rPr>
        <w:t>q</w:t>
      </w:r>
      <w:r w:rsidRPr="00643F35">
        <w:rPr>
          <w:rFonts w:ascii="Times New Roman" w:eastAsia="Times New Roman" w:hAnsi="Times New Roman" w:cs="Times New Roman"/>
          <w:sz w:val="24"/>
          <w:szCs w:val="24"/>
          <w:lang w:eastAsia="en-GB"/>
        </w:rPr>
        <w:t> = 1 that we take the value of the next column to get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The third column is the value of </w:t>
      </w:r>
      <w:proofErr w:type="gramStart"/>
      <w:r w:rsidRPr="00643F35">
        <w:rPr>
          <w:rFonts w:ascii="Times New Roman" w:eastAsia="Times New Roman" w:hAnsi="Times New Roman" w:cs="Times New Roman"/>
          <w:i/>
          <w:iCs/>
          <w:sz w:val="24"/>
          <w:szCs w:val="24"/>
          <w:lang w:eastAsia="en-GB"/>
        </w:rPr>
        <w:t>α</w:t>
      </w:r>
      <w:r w:rsidRPr="00643F35">
        <w:rPr>
          <w:rFonts w:ascii="Times New Roman" w:eastAsia="Times New Roman" w:hAnsi="Times New Roman" w:cs="Times New Roman"/>
          <w:sz w:val="24"/>
          <w:szCs w:val="24"/>
          <w:lang w:eastAsia="en-GB"/>
        </w:rPr>
        <w:t> and</w:t>
      </w:r>
      <w:proofErr w:type="gramEnd"/>
      <w:r w:rsidRPr="00643F35">
        <w:rPr>
          <w:rFonts w:ascii="Times New Roman" w:eastAsia="Times New Roman" w:hAnsi="Times New Roman" w:cs="Times New Roman"/>
          <w:sz w:val="24"/>
          <w:szCs w:val="24"/>
          <w:lang w:eastAsia="en-GB"/>
        </w:rPr>
        <w:t xml:space="preserve"> the forth column </w:t>
      </w:r>
      <w:r w:rsidRPr="00643F35">
        <w:rPr>
          <w:rFonts w:ascii="Times New Roman" w:eastAsia="Times New Roman" w:hAnsi="Times New Roman" w:cs="Times New Roman"/>
          <w:i/>
          <w:iCs/>
          <w:sz w:val="24"/>
          <w:szCs w:val="24"/>
          <w:lang w:eastAsia="en-GB"/>
        </w:rPr>
        <w:t>f</w:t>
      </w:r>
      <w:r w:rsidRPr="00643F35">
        <w:rPr>
          <w:rFonts w:ascii="Times New Roman" w:eastAsia="Times New Roman" w:hAnsi="Times New Roman" w:cs="Times New Roman"/>
          <w:sz w:val="24"/>
          <w:szCs w:val="24"/>
          <w:lang w:eastAsia="en-GB"/>
        </w:rPr>
        <w:t> (</w:t>
      </w:r>
      <w:r w:rsidRPr="00643F35">
        <w:rPr>
          <w:rFonts w:ascii="Times New Roman" w:eastAsia="Times New Roman" w:hAnsi="Times New Roman" w:cs="Times New Roman"/>
          <w:i/>
          <w:iCs/>
          <w:sz w:val="24"/>
          <w:szCs w:val="24"/>
          <w:lang w:eastAsia="en-GB"/>
        </w:rPr>
        <w:t>α</w:t>
      </w:r>
      <w:r w:rsidRPr="00643F35">
        <w:rPr>
          <w:rFonts w:ascii="Times New Roman" w:eastAsia="Times New Roman" w:hAnsi="Times New Roman" w:cs="Times New Roman"/>
          <w:sz w:val="24"/>
          <w:szCs w:val="24"/>
          <w:lang w:eastAsia="en-GB"/>
        </w:rPr>
        <w:t>). After that, columns are the corresponding coefficients of determination </w:t>
      </w:r>
      <w:r w:rsidRPr="00643F35">
        <w:rPr>
          <w:rFonts w:ascii="Times New Roman" w:eastAsia="Times New Roman" w:hAnsi="Times New Roman" w:cs="Times New Roman"/>
          <w:i/>
          <w:iCs/>
          <w:sz w:val="24"/>
          <w:szCs w:val="24"/>
          <w:lang w:eastAsia="en-GB"/>
        </w:rPr>
        <w:t>R</w:t>
      </w:r>
      <w:r w:rsidRPr="00643F35">
        <w:rPr>
          <w:rFonts w:ascii="Times New Roman" w:eastAsia="Times New Roman" w:hAnsi="Times New Roman" w:cs="Times New Roman"/>
          <w:sz w:val="14"/>
          <w:szCs w:val="14"/>
          <w:vertAlign w:val="superscript"/>
          <w:lang w:eastAsia="en-GB"/>
        </w:rPr>
        <w:t>2</w:t>
      </w:r>
      <w:r w:rsidRPr="00643F35">
        <w:rPr>
          <w:rFonts w:ascii="Times New Roman" w:eastAsia="Times New Roman" w:hAnsi="Times New Roman" w:cs="Times New Roman"/>
          <w:sz w:val="24"/>
          <w:szCs w:val="24"/>
          <w:lang w:eastAsia="en-GB"/>
        </w:rPr>
        <w:t> and standard deviations.</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before="150" w:after="150" w:line="312" w:lineRule="atLeast"/>
        <w:outlineLvl w:val="1"/>
        <w:rPr>
          <w:rFonts w:ascii="Arial" w:eastAsia="Times New Roman" w:hAnsi="Arial" w:cs="Arial"/>
          <w:color w:val="333333"/>
          <w:sz w:val="32"/>
          <w:szCs w:val="32"/>
          <w:lang w:eastAsia="en-GB"/>
        </w:rPr>
      </w:pPr>
      <w:r w:rsidRPr="00643F35">
        <w:rPr>
          <w:rFonts w:ascii="Arial" w:eastAsia="Times New Roman" w:hAnsi="Arial" w:cs="Arial"/>
          <w:color w:val="333333"/>
          <w:sz w:val="32"/>
          <w:szCs w:val="32"/>
          <w:lang w:eastAsia="en-GB"/>
        </w:rPr>
        <w:t>Species rank surface</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I propose to extend the analysis of SAD attaching the rank of each species to its spatial distribution. In this way, the multivariate spatial distribution of all species can be summarized into a </w:t>
      </w:r>
      <w:proofErr w:type="spellStart"/>
      <w:r w:rsidRPr="00643F35">
        <w:rPr>
          <w:rFonts w:ascii="Times New Roman" w:eastAsia="Times New Roman" w:hAnsi="Times New Roman" w:cs="Times New Roman"/>
          <w:sz w:val="24"/>
          <w:szCs w:val="24"/>
          <w:lang w:eastAsia="en-GB"/>
        </w:rPr>
        <w:t>univariate</w:t>
      </w:r>
      <w:proofErr w:type="spellEnd"/>
      <w:r w:rsidRPr="00643F35">
        <w:rPr>
          <w:rFonts w:ascii="Times New Roman" w:eastAsia="Times New Roman" w:hAnsi="Times New Roman" w:cs="Times New Roman"/>
          <w:sz w:val="24"/>
          <w:szCs w:val="24"/>
          <w:lang w:eastAsia="en-GB"/>
        </w:rPr>
        <w:t xml:space="preserve"> distribution. I called this spatial distribution the species-rank surface (</w:t>
      </w:r>
      <w:proofErr w:type="gramStart"/>
      <w:r w:rsidRPr="00643F35">
        <w:rPr>
          <w:rFonts w:ascii="Times New Roman" w:eastAsia="Times New Roman" w:hAnsi="Times New Roman" w:cs="Times New Roman"/>
          <w:sz w:val="24"/>
          <w:szCs w:val="24"/>
          <w:lang w:eastAsia="en-GB"/>
        </w:rPr>
        <w:t>SRS),</w:t>
      </w:r>
      <w:proofErr w:type="gramEnd"/>
      <w:r w:rsidRPr="00643F35">
        <w:rPr>
          <w:rFonts w:ascii="Times New Roman" w:eastAsia="Times New Roman" w:hAnsi="Times New Roman" w:cs="Times New Roman"/>
          <w:sz w:val="24"/>
          <w:szCs w:val="24"/>
          <w:lang w:eastAsia="en-GB"/>
        </w:rPr>
        <w:t xml:space="preserve"> and it can be analyzed and compared using MFA. To construct the SRS, I first calculate the rank-ordering of the species by their abundance from biggest to smallest, starting from one. Then the rank is assigned to the spatial position of the individuals of each species, forming a surface. This landscape has valleys formed by the most abundant species and peaks determined by the rarest species, and the standard MFA can be applied. The program used to calculate this is called </w:t>
      </w:r>
      <w:proofErr w:type="spellStart"/>
      <w:r w:rsidRPr="00643F35">
        <w:rPr>
          <w:rFonts w:ascii="Times New Roman" w:eastAsia="Times New Roman" w:hAnsi="Times New Roman" w:cs="Times New Roman"/>
          <w:sz w:val="24"/>
          <w:szCs w:val="24"/>
          <w:lang w:eastAsia="en-GB"/>
        </w:rPr>
        <w:t>multiSpeciesSBA</w:t>
      </w:r>
      <w:proofErr w:type="spellEnd"/>
      <w:r w:rsidRPr="00643F35">
        <w:rPr>
          <w:rFonts w:ascii="Times New Roman" w:eastAsia="Times New Roman" w:hAnsi="Times New Roman" w:cs="Times New Roman"/>
          <w:sz w:val="24"/>
          <w:szCs w:val="24"/>
          <w:lang w:eastAsia="en-GB"/>
        </w:rPr>
        <w:t xml:space="preserve">, and is included with the </w:t>
      </w:r>
      <w:proofErr w:type="spellStart"/>
      <w:r w:rsidRPr="00643F35">
        <w:rPr>
          <w:rFonts w:ascii="Times New Roman" w:eastAsia="Times New Roman" w:hAnsi="Times New Roman" w:cs="Times New Roman"/>
          <w:sz w:val="24"/>
          <w:szCs w:val="24"/>
          <w:lang w:eastAsia="en-GB"/>
        </w:rPr>
        <w:t>mfSBA</w:t>
      </w:r>
      <w:proofErr w:type="spellEnd"/>
      <w:r w:rsidRPr="00643F35">
        <w:rPr>
          <w:rFonts w:ascii="Times New Roman" w:eastAsia="Times New Roman" w:hAnsi="Times New Roman" w:cs="Times New Roman"/>
          <w:sz w:val="24"/>
          <w:szCs w:val="24"/>
          <w:lang w:eastAsia="en-GB"/>
        </w:rPr>
        <w:t xml:space="preserve"> source code. You can compile it using the following command:</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gramStart"/>
      <w:r w:rsidRPr="00643F35">
        <w:rPr>
          <w:rFonts w:ascii="Times New Roman" w:eastAsia="Times New Roman" w:hAnsi="Times New Roman" w:cs="Times New Roman"/>
          <w:b/>
          <w:bCs/>
          <w:sz w:val="24"/>
          <w:szCs w:val="24"/>
          <w:lang w:eastAsia="en-GB"/>
        </w:rPr>
        <w:t>make</w:t>
      </w:r>
      <w:proofErr w:type="gramEnd"/>
      <w:r w:rsidRPr="00643F35">
        <w:rPr>
          <w:rFonts w:ascii="Times New Roman" w:eastAsia="Times New Roman" w:hAnsi="Times New Roman" w:cs="Times New Roman"/>
          <w:b/>
          <w:bCs/>
          <w:sz w:val="24"/>
          <w:szCs w:val="24"/>
          <w:lang w:eastAsia="en-GB"/>
        </w:rPr>
        <w:t xml:space="preserve"> -f multiSpeciesSBA.mak</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Then all the input files and parameters are identical to </w:t>
      </w:r>
      <w:proofErr w:type="spellStart"/>
      <w:r w:rsidRPr="00643F35">
        <w:rPr>
          <w:rFonts w:ascii="Times New Roman" w:eastAsia="Times New Roman" w:hAnsi="Times New Roman" w:cs="Times New Roman"/>
          <w:sz w:val="24"/>
          <w:szCs w:val="24"/>
          <w:lang w:eastAsia="en-GB"/>
        </w:rPr>
        <w:t>mfSBA</w:t>
      </w:r>
      <w:proofErr w:type="spellEnd"/>
      <w:r w:rsidRPr="00643F35">
        <w:rPr>
          <w:rFonts w:ascii="Times New Roman" w:eastAsia="Times New Roman" w:hAnsi="Times New Roman" w:cs="Times New Roman"/>
          <w:sz w:val="24"/>
          <w:szCs w:val="24"/>
          <w:lang w:eastAsia="en-GB"/>
        </w:rPr>
        <w:t xml:space="preserve"> except that the program expects an </w:t>
      </w:r>
      <w:proofErr w:type="spellStart"/>
      <w:r w:rsidRPr="00643F35">
        <w:rPr>
          <w:rFonts w:ascii="Times New Roman" w:eastAsia="Times New Roman" w:hAnsi="Times New Roman" w:cs="Times New Roman"/>
          <w:b/>
          <w:bCs/>
          <w:sz w:val="24"/>
          <w:szCs w:val="24"/>
          <w:lang w:eastAsia="en-GB"/>
        </w:rPr>
        <w:t>inputFile</w:t>
      </w:r>
      <w:proofErr w:type="spellEnd"/>
      <w:r w:rsidRPr="00643F35">
        <w:rPr>
          <w:rFonts w:ascii="Times New Roman" w:eastAsia="Times New Roman" w:hAnsi="Times New Roman" w:cs="Times New Roman"/>
          <w:sz w:val="24"/>
          <w:szCs w:val="24"/>
          <w:lang w:eastAsia="en-GB"/>
        </w:rPr>
        <w:t> containing a multispecies distribution. So the </w:t>
      </w:r>
      <w:proofErr w:type="spellStart"/>
      <w:r w:rsidRPr="00643F35">
        <w:rPr>
          <w:rFonts w:ascii="Times New Roman" w:eastAsia="Times New Roman" w:hAnsi="Times New Roman" w:cs="Times New Roman"/>
          <w:b/>
          <w:bCs/>
          <w:sz w:val="24"/>
          <w:szCs w:val="24"/>
          <w:lang w:eastAsia="en-GB"/>
        </w:rPr>
        <w:t>inputFile</w:t>
      </w:r>
      <w:proofErr w:type="spellEnd"/>
      <w:r w:rsidRPr="00643F35">
        <w:rPr>
          <w:rFonts w:ascii="Times New Roman" w:eastAsia="Times New Roman" w:hAnsi="Times New Roman" w:cs="Times New Roman"/>
          <w:sz w:val="24"/>
          <w:szCs w:val="24"/>
          <w:lang w:eastAsia="en-GB"/>
        </w:rPr>
        <w:t xml:space="preserve"> should be composed of integer numbers each one representing one species. An example of a </w:t>
      </w:r>
      <w:proofErr w:type="spellStart"/>
      <w:r w:rsidRPr="00643F35">
        <w:rPr>
          <w:rFonts w:ascii="Times New Roman" w:eastAsia="Times New Roman" w:hAnsi="Times New Roman" w:cs="Times New Roman"/>
          <w:sz w:val="24"/>
          <w:szCs w:val="24"/>
          <w:lang w:eastAsia="en-GB"/>
        </w:rPr>
        <w:t>sed</w:t>
      </w:r>
      <w:proofErr w:type="spellEnd"/>
      <w:r w:rsidRPr="00643F35">
        <w:rPr>
          <w:rFonts w:ascii="Times New Roman" w:eastAsia="Times New Roman" w:hAnsi="Times New Roman" w:cs="Times New Roman"/>
          <w:sz w:val="24"/>
          <w:szCs w:val="24"/>
          <w:lang w:eastAsia="en-GB"/>
        </w:rPr>
        <w:t xml:space="preserve"> file with a multispecies spatial distribution is given in t64-0100.sed, this file was obtained using a </w:t>
      </w:r>
      <w:r w:rsidRPr="00643F35">
        <w:rPr>
          <w:rFonts w:ascii="Times New Roman" w:eastAsia="Times New Roman" w:hAnsi="Times New Roman" w:cs="Times New Roman"/>
          <w:sz w:val="24"/>
          <w:szCs w:val="24"/>
          <w:lang w:eastAsia="en-GB"/>
        </w:rPr>
        <w:lastRenderedPageBreak/>
        <w:t>spatially explicit neutral model with 64 species (available at </w:t>
      </w:r>
      <w:hyperlink r:id="rId55" w:tgtFrame="xrefwindow" w:history="1">
        <w:r w:rsidRPr="00643F35">
          <w:rPr>
            <w:rFonts w:ascii="Times New Roman" w:eastAsia="Times New Roman" w:hAnsi="Times New Roman" w:cs="Times New Roman"/>
            <w:color w:val="CC622E"/>
            <w:sz w:val="24"/>
            <w:szCs w:val="24"/>
            <w:u w:val="single"/>
            <w:lang w:eastAsia="en-GB"/>
          </w:rPr>
          <w:t>https://github.com/lsaravia/neutral</w:t>
        </w:r>
      </w:hyperlink>
      <w:r w:rsidRPr="00643F35">
        <w:rPr>
          <w:rFonts w:ascii="Times New Roman" w:eastAsia="Times New Roman" w:hAnsi="Times New Roman" w:cs="Times New Roman"/>
          <w:sz w:val="24"/>
          <w:szCs w:val="24"/>
          <w:lang w:eastAsia="en-GB"/>
        </w:rPr>
        <w:t>). You can use the following command to perform the MFA:</w:t>
      </w:r>
    </w:p>
    <w:p w:rsidR="00643F35" w:rsidRDefault="00643F35" w:rsidP="00643F35">
      <w:pPr>
        <w:shd w:val="clear" w:color="auto" w:fill="FFFFFF"/>
        <w:spacing w:before="240" w:after="240" w:line="360" w:lineRule="atLeast"/>
        <w:rPr>
          <w:rFonts w:ascii="Times New Roman" w:eastAsia="Times New Roman" w:hAnsi="Times New Roman" w:cs="Times New Roman"/>
          <w:b/>
          <w:bCs/>
          <w:sz w:val="24"/>
          <w:szCs w:val="24"/>
          <w:lang w:eastAsia="en-GB"/>
        </w:rPr>
      </w:pPr>
      <w:proofErr w:type="gramStart"/>
      <w:r w:rsidRPr="00643F35">
        <w:rPr>
          <w:rFonts w:ascii="Times New Roman" w:eastAsia="Times New Roman" w:hAnsi="Times New Roman" w:cs="Times New Roman"/>
          <w:b/>
          <w:bCs/>
          <w:sz w:val="24"/>
          <w:szCs w:val="24"/>
          <w:lang w:eastAsia="en-GB"/>
        </w:rPr>
        <w:t>./</w:t>
      </w:r>
      <w:proofErr w:type="spellStart"/>
      <w:proofErr w:type="gramEnd"/>
      <w:r w:rsidRPr="00643F35">
        <w:rPr>
          <w:rFonts w:ascii="Times New Roman" w:eastAsia="Times New Roman" w:hAnsi="Times New Roman" w:cs="Times New Roman"/>
          <w:b/>
          <w:bCs/>
          <w:sz w:val="24"/>
          <w:szCs w:val="24"/>
          <w:lang w:eastAsia="en-GB"/>
        </w:rPr>
        <w:t>multiSpeciesSBA</w:t>
      </w:r>
      <w:proofErr w:type="spellEnd"/>
      <w:r w:rsidRPr="00643F35">
        <w:rPr>
          <w:rFonts w:ascii="Times New Roman" w:eastAsia="Times New Roman" w:hAnsi="Times New Roman" w:cs="Times New Roman"/>
          <w:b/>
          <w:bCs/>
          <w:sz w:val="24"/>
          <w:szCs w:val="24"/>
          <w:lang w:eastAsia="en-GB"/>
        </w:rPr>
        <w:t xml:space="preserve"> t64-0100.sed q21.sed 2 128 20 N</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before="150" w:after="150" w:line="312" w:lineRule="atLeast"/>
        <w:outlineLvl w:val="1"/>
        <w:rPr>
          <w:rFonts w:ascii="Arial" w:eastAsia="Times New Roman" w:hAnsi="Arial" w:cs="Arial"/>
          <w:color w:val="333333"/>
          <w:sz w:val="32"/>
          <w:szCs w:val="32"/>
          <w:lang w:eastAsia="en-GB"/>
        </w:rPr>
      </w:pPr>
      <w:r w:rsidRPr="00643F35">
        <w:rPr>
          <w:rFonts w:ascii="Arial" w:eastAsia="Times New Roman" w:hAnsi="Arial" w:cs="Arial"/>
          <w:color w:val="333333"/>
          <w:sz w:val="32"/>
          <w:szCs w:val="32"/>
          <w:lang w:eastAsia="en-GB"/>
        </w:rPr>
        <w:t>R integration</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Included with the source is a set of functions as an example to integrate the </w:t>
      </w:r>
      <w:proofErr w:type="spellStart"/>
      <w:r w:rsidRPr="00643F35">
        <w:rPr>
          <w:rFonts w:ascii="Times New Roman" w:eastAsia="Times New Roman" w:hAnsi="Times New Roman" w:cs="Times New Roman"/>
          <w:sz w:val="24"/>
          <w:szCs w:val="24"/>
          <w:lang w:eastAsia="en-GB"/>
        </w:rPr>
        <w:t>mfSBA</w:t>
      </w:r>
      <w:proofErr w:type="spellEnd"/>
      <w:r w:rsidRPr="00643F35">
        <w:rPr>
          <w:rFonts w:ascii="Times New Roman" w:eastAsia="Times New Roman" w:hAnsi="Times New Roman" w:cs="Times New Roman"/>
          <w:sz w:val="24"/>
          <w:szCs w:val="24"/>
          <w:lang w:eastAsia="en-GB"/>
        </w:rPr>
        <w:t xml:space="preserve"> software with the R language. You can load the functions inside R with:</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gramStart"/>
      <w:r w:rsidRPr="00643F35">
        <w:rPr>
          <w:rFonts w:ascii="Times New Roman" w:eastAsia="Times New Roman" w:hAnsi="Times New Roman" w:cs="Times New Roman"/>
          <w:b/>
          <w:bCs/>
          <w:sz w:val="24"/>
          <w:szCs w:val="24"/>
          <w:lang w:eastAsia="en-GB"/>
        </w:rPr>
        <w:t>source(</w:t>
      </w:r>
      <w:proofErr w:type="gramEnd"/>
      <w:r w:rsidRPr="00643F35">
        <w:rPr>
          <w:rFonts w:ascii="Times New Roman" w:eastAsia="Times New Roman" w:hAnsi="Times New Roman" w:cs="Times New Roman"/>
          <w:b/>
          <w:bCs/>
          <w:sz w:val="24"/>
          <w:szCs w:val="24"/>
          <w:lang w:eastAsia="en-GB"/>
        </w:rPr>
        <w:t>'</w:t>
      </w:r>
      <w:proofErr w:type="spellStart"/>
      <w:r w:rsidRPr="00643F35">
        <w:rPr>
          <w:rFonts w:ascii="Times New Roman" w:eastAsia="Times New Roman" w:hAnsi="Times New Roman" w:cs="Times New Roman"/>
          <w:b/>
          <w:bCs/>
          <w:sz w:val="24"/>
          <w:szCs w:val="24"/>
          <w:lang w:eastAsia="en-GB"/>
        </w:rPr>
        <w:t>Fun_MFA.r</w:t>
      </w:r>
      <w:proofErr w:type="spellEnd"/>
      <w:r w:rsidRPr="00643F35">
        <w:rPr>
          <w:rFonts w:ascii="Times New Roman" w:eastAsia="Times New Roman" w:hAnsi="Times New Roman" w:cs="Times New Roman"/>
          <w:b/>
          <w:bCs/>
          <w:sz w:val="24"/>
          <w:szCs w:val="24"/>
          <w:lang w:eastAsia="en-GB"/>
        </w:rPr>
        <w:t>')</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gramStart"/>
      <w:r w:rsidRPr="00643F35">
        <w:rPr>
          <w:rFonts w:ascii="Times New Roman" w:eastAsia="Times New Roman" w:hAnsi="Times New Roman" w:cs="Times New Roman"/>
          <w:sz w:val="24"/>
          <w:szCs w:val="24"/>
          <w:lang w:eastAsia="en-GB"/>
        </w:rPr>
        <w:t>and</w:t>
      </w:r>
      <w:proofErr w:type="gramEnd"/>
      <w:r w:rsidRPr="00643F35">
        <w:rPr>
          <w:rFonts w:ascii="Times New Roman" w:eastAsia="Times New Roman" w:hAnsi="Times New Roman" w:cs="Times New Roman"/>
          <w:sz w:val="24"/>
          <w:szCs w:val="24"/>
          <w:lang w:eastAsia="en-GB"/>
        </w:rPr>
        <w:t xml:space="preserve"> then run the same given examples:</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b/>
          <w:bCs/>
          <w:sz w:val="24"/>
          <w:szCs w:val="24"/>
          <w:lang w:eastAsia="en-GB"/>
        </w:rPr>
        <w:t xml:space="preserve">dq1&lt;− </w:t>
      </w:r>
      <w:proofErr w:type="spellStart"/>
      <w:r w:rsidRPr="00643F35">
        <w:rPr>
          <w:rFonts w:ascii="Times New Roman" w:eastAsia="Times New Roman" w:hAnsi="Times New Roman" w:cs="Times New Roman"/>
          <w:b/>
          <w:bCs/>
          <w:sz w:val="24"/>
          <w:szCs w:val="24"/>
          <w:lang w:eastAsia="en-GB"/>
        </w:rPr>
        <w:t>calcDq_</w:t>
      </w:r>
      <w:proofErr w:type="gramStart"/>
      <w:r w:rsidRPr="00643F35">
        <w:rPr>
          <w:rFonts w:ascii="Times New Roman" w:eastAsia="Times New Roman" w:hAnsi="Times New Roman" w:cs="Times New Roman"/>
          <w:b/>
          <w:bCs/>
          <w:sz w:val="24"/>
          <w:szCs w:val="24"/>
          <w:lang w:eastAsia="en-GB"/>
        </w:rPr>
        <w:t>mfSBA</w:t>
      </w:r>
      <w:proofErr w:type="spellEnd"/>
      <w:r w:rsidRPr="00643F35">
        <w:rPr>
          <w:rFonts w:ascii="Times New Roman" w:eastAsia="Times New Roman" w:hAnsi="Times New Roman" w:cs="Times New Roman"/>
          <w:b/>
          <w:bCs/>
          <w:sz w:val="24"/>
          <w:szCs w:val="24"/>
          <w:lang w:eastAsia="en-GB"/>
        </w:rPr>
        <w:t>(</w:t>
      </w:r>
      <w:proofErr w:type="gramEnd"/>
      <w:r w:rsidRPr="00643F35">
        <w:rPr>
          <w:rFonts w:ascii="Times New Roman" w:eastAsia="Times New Roman" w:hAnsi="Times New Roman" w:cs="Times New Roman"/>
          <w:b/>
          <w:bCs/>
          <w:sz w:val="24"/>
          <w:szCs w:val="24"/>
          <w:lang w:eastAsia="en-GB"/>
        </w:rPr>
        <w:t>"b4-991008bio.sed","q21.sed 2 256 20 S")</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An interesting example is to compare the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i/>
          <w:iCs/>
          <w:sz w:val="24"/>
          <w:szCs w:val="24"/>
          <w:lang w:eastAsia="en-GB"/>
        </w:rPr>
        <w:t> </w:t>
      </w:r>
      <w:r w:rsidRPr="00643F35">
        <w:rPr>
          <w:rFonts w:ascii="Times New Roman" w:eastAsia="Times New Roman" w:hAnsi="Times New Roman" w:cs="Times New Roman"/>
          <w:sz w:val="24"/>
          <w:szCs w:val="24"/>
          <w:lang w:eastAsia="en-GB"/>
        </w:rPr>
        <w:t>from the example multispecies spatial distribution untransformed</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b/>
          <w:bCs/>
          <w:sz w:val="24"/>
          <w:szCs w:val="24"/>
          <w:lang w:eastAsia="en-GB"/>
        </w:rPr>
        <w:t xml:space="preserve">dq1&lt;− </w:t>
      </w:r>
      <w:proofErr w:type="spellStart"/>
      <w:r w:rsidRPr="00643F35">
        <w:rPr>
          <w:rFonts w:ascii="Times New Roman" w:eastAsia="Times New Roman" w:hAnsi="Times New Roman" w:cs="Times New Roman"/>
          <w:b/>
          <w:bCs/>
          <w:sz w:val="24"/>
          <w:szCs w:val="24"/>
          <w:lang w:eastAsia="en-GB"/>
        </w:rPr>
        <w:t>calcDq_</w:t>
      </w:r>
      <w:proofErr w:type="gramStart"/>
      <w:r w:rsidRPr="00643F35">
        <w:rPr>
          <w:rFonts w:ascii="Times New Roman" w:eastAsia="Times New Roman" w:hAnsi="Times New Roman" w:cs="Times New Roman"/>
          <w:b/>
          <w:bCs/>
          <w:sz w:val="24"/>
          <w:szCs w:val="24"/>
          <w:lang w:eastAsia="en-GB"/>
        </w:rPr>
        <w:t>mfSBA</w:t>
      </w:r>
      <w:proofErr w:type="spellEnd"/>
      <w:r w:rsidRPr="00643F35">
        <w:rPr>
          <w:rFonts w:ascii="Times New Roman" w:eastAsia="Times New Roman" w:hAnsi="Times New Roman" w:cs="Times New Roman"/>
          <w:b/>
          <w:bCs/>
          <w:sz w:val="24"/>
          <w:szCs w:val="24"/>
          <w:lang w:eastAsia="en-GB"/>
        </w:rPr>
        <w:t>(</w:t>
      </w:r>
      <w:proofErr w:type="gramEnd"/>
      <w:r w:rsidRPr="00643F35">
        <w:rPr>
          <w:rFonts w:ascii="Times New Roman" w:eastAsia="Times New Roman" w:hAnsi="Times New Roman" w:cs="Times New Roman"/>
          <w:b/>
          <w:bCs/>
          <w:sz w:val="24"/>
          <w:szCs w:val="24"/>
          <w:lang w:eastAsia="en-GB"/>
        </w:rPr>
        <w:t>"t64-0100.sed","q21.sed 2 512 20 S",T)</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b/>
          <w:bCs/>
          <w:sz w:val="24"/>
          <w:szCs w:val="24"/>
          <w:lang w:eastAsia="en-GB"/>
        </w:rPr>
        <w:t>dq1$Site &lt;− "Untransformed"</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roofErr w:type="gramStart"/>
      <w:r w:rsidRPr="00643F35">
        <w:rPr>
          <w:rFonts w:ascii="Times New Roman" w:eastAsia="Times New Roman" w:hAnsi="Times New Roman" w:cs="Times New Roman"/>
          <w:sz w:val="24"/>
          <w:szCs w:val="24"/>
          <w:lang w:eastAsia="en-GB"/>
        </w:rPr>
        <w:t>with</w:t>
      </w:r>
      <w:proofErr w:type="gramEnd"/>
      <w:r w:rsidRPr="00643F35">
        <w:rPr>
          <w:rFonts w:ascii="Times New Roman" w:eastAsia="Times New Roman" w:hAnsi="Times New Roman" w:cs="Times New Roman"/>
          <w:sz w:val="24"/>
          <w:szCs w:val="24"/>
          <w:lang w:eastAsia="en-GB"/>
        </w:rPr>
        <w:t xml:space="preserve"> the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from SRS</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spellStart"/>
      <w:proofErr w:type="gramStart"/>
      <w:r w:rsidRPr="00643F35">
        <w:rPr>
          <w:rFonts w:ascii="Times New Roman" w:eastAsia="Times New Roman" w:hAnsi="Times New Roman" w:cs="Times New Roman"/>
          <w:b/>
          <w:bCs/>
          <w:sz w:val="24"/>
          <w:szCs w:val="24"/>
          <w:lang w:eastAsia="en-GB"/>
        </w:rPr>
        <w:t>dq</w:t>
      </w:r>
      <w:proofErr w:type="spellEnd"/>
      <w:proofErr w:type="gramEnd"/>
      <w:r w:rsidRPr="00643F35">
        <w:rPr>
          <w:rFonts w:ascii="Times New Roman" w:eastAsia="Times New Roman" w:hAnsi="Times New Roman" w:cs="Times New Roman"/>
          <w:b/>
          <w:bCs/>
          <w:sz w:val="24"/>
          <w:szCs w:val="24"/>
          <w:lang w:eastAsia="en-GB"/>
        </w:rPr>
        <w:t xml:space="preserve">&lt;− </w:t>
      </w:r>
      <w:proofErr w:type="spellStart"/>
      <w:r w:rsidRPr="00643F35">
        <w:rPr>
          <w:rFonts w:ascii="Times New Roman" w:eastAsia="Times New Roman" w:hAnsi="Times New Roman" w:cs="Times New Roman"/>
          <w:b/>
          <w:bCs/>
          <w:sz w:val="24"/>
          <w:szCs w:val="24"/>
          <w:lang w:eastAsia="en-GB"/>
        </w:rPr>
        <w:t>calcDq_multiSBA</w:t>
      </w:r>
      <w:proofErr w:type="spellEnd"/>
      <w:r w:rsidRPr="00643F35">
        <w:rPr>
          <w:rFonts w:ascii="Times New Roman" w:eastAsia="Times New Roman" w:hAnsi="Times New Roman" w:cs="Times New Roman"/>
          <w:b/>
          <w:bCs/>
          <w:sz w:val="24"/>
          <w:szCs w:val="24"/>
          <w:lang w:eastAsia="en-GB"/>
        </w:rPr>
        <w:t>("t64-0100.sed","q21.sed 2 512 20 S",T)</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spellStart"/>
      <w:proofErr w:type="gramStart"/>
      <w:r w:rsidRPr="00643F35">
        <w:rPr>
          <w:rFonts w:ascii="Times New Roman" w:eastAsia="Times New Roman" w:hAnsi="Times New Roman" w:cs="Times New Roman"/>
          <w:b/>
          <w:bCs/>
          <w:sz w:val="24"/>
          <w:szCs w:val="24"/>
          <w:lang w:eastAsia="en-GB"/>
        </w:rPr>
        <w:t>dq$</w:t>
      </w:r>
      <w:proofErr w:type="gramEnd"/>
      <w:r w:rsidRPr="00643F35">
        <w:rPr>
          <w:rFonts w:ascii="Times New Roman" w:eastAsia="Times New Roman" w:hAnsi="Times New Roman" w:cs="Times New Roman"/>
          <w:b/>
          <w:bCs/>
          <w:sz w:val="24"/>
          <w:szCs w:val="24"/>
          <w:lang w:eastAsia="en-GB"/>
        </w:rPr>
        <w:t>Site</w:t>
      </w:r>
      <w:proofErr w:type="spellEnd"/>
      <w:r w:rsidRPr="00643F35">
        <w:rPr>
          <w:rFonts w:ascii="Times New Roman" w:eastAsia="Times New Roman" w:hAnsi="Times New Roman" w:cs="Times New Roman"/>
          <w:b/>
          <w:bCs/>
          <w:sz w:val="24"/>
          <w:szCs w:val="24"/>
          <w:lang w:eastAsia="en-GB"/>
        </w:rPr>
        <w:t xml:space="preserve"> &lt;− "Species Rank Surface"</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spellStart"/>
      <w:proofErr w:type="gramStart"/>
      <w:r w:rsidRPr="00643F35">
        <w:rPr>
          <w:rFonts w:ascii="Times New Roman" w:eastAsia="Times New Roman" w:hAnsi="Times New Roman" w:cs="Times New Roman"/>
          <w:b/>
          <w:bCs/>
          <w:sz w:val="24"/>
          <w:szCs w:val="24"/>
          <w:lang w:eastAsia="en-GB"/>
        </w:rPr>
        <w:t>dq</w:t>
      </w:r>
      <w:proofErr w:type="spellEnd"/>
      <w:proofErr w:type="gramEnd"/>
      <w:r w:rsidRPr="00643F35">
        <w:rPr>
          <w:rFonts w:ascii="Times New Roman" w:eastAsia="Times New Roman" w:hAnsi="Times New Roman" w:cs="Times New Roman"/>
          <w:b/>
          <w:bCs/>
          <w:sz w:val="24"/>
          <w:szCs w:val="24"/>
          <w:lang w:eastAsia="en-GB"/>
        </w:rPr>
        <w:t xml:space="preserve"> &lt;− </w:t>
      </w:r>
      <w:proofErr w:type="spellStart"/>
      <w:r w:rsidRPr="00643F35">
        <w:rPr>
          <w:rFonts w:ascii="Times New Roman" w:eastAsia="Times New Roman" w:hAnsi="Times New Roman" w:cs="Times New Roman"/>
          <w:b/>
          <w:bCs/>
          <w:sz w:val="24"/>
          <w:szCs w:val="24"/>
          <w:lang w:eastAsia="en-GB"/>
        </w:rPr>
        <w:t>rbind</w:t>
      </w:r>
      <w:proofErr w:type="spellEnd"/>
      <w:r w:rsidRPr="00643F35">
        <w:rPr>
          <w:rFonts w:ascii="Times New Roman" w:eastAsia="Times New Roman" w:hAnsi="Times New Roman" w:cs="Times New Roman"/>
          <w:b/>
          <w:bCs/>
          <w:sz w:val="24"/>
          <w:szCs w:val="24"/>
          <w:lang w:eastAsia="en-GB"/>
        </w:rPr>
        <w:t>(dq,dq1)</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roofErr w:type="gramStart"/>
      <w:r w:rsidRPr="00643F35">
        <w:rPr>
          <w:rFonts w:ascii="Times New Roman" w:eastAsia="Times New Roman" w:hAnsi="Times New Roman" w:cs="Times New Roman"/>
          <w:sz w:val="24"/>
          <w:szCs w:val="24"/>
          <w:lang w:eastAsia="en-GB"/>
        </w:rPr>
        <w:t>and</w:t>
      </w:r>
      <w:proofErr w:type="gramEnd"/>
      <w:r w:rsidRPr="00643F35">
        <w:rPr>
          <w:rFonts w:ascii="Times New Roman" w:eastAsia="Times New Roman" w:hAnsi="Times New Roman" w:cs="Times New Roman"/>
          <w:sz w:val="24"/>
          <w:szCs w:val="24"/>
          <w:lang w:eastAsia="en-GB"/>
        </w:rPr>
        <w:t xml:space="preserve"> plot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with</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spellStart"/>
      <w:r w:rsidRPr="00643F35">
        <w:rPr>
          <w:rFonts w:ascii="Times New Roman" w:eastAsia="Times New Roman" w:hAnsi="Times New Roman" w:cs="Times New Roman"/>
          <w:b/>
          <w:bCs/>
          <w:sz w:val="24"/>
          <w:szCs w:val="24"/>
          <w:lang w:eastAsia="en-GB"/>
        </w:rPr>
        <w:t>plot_</w:t>
      </w:r>
      <w:proofErr w:type="gramStart"/>
      <w:r w:rsidRPr="00643F35">
        <w:rPr>
          <w:rFonts w:ascii="Times New Roman" w:eastAsia="Times New Roman" w:hAnsi="Times New Roman" w:cs="Times New Roman"/>
          <w:b/>
          <w:bCs/>
          <w:sz w:val="24"/>
          <w:szCs w:val="24"/>
          <w:lang w:eastAsia="en-GB"/>
        </w:rPr>
        <w:t>DqCI</w:t>
      </w:r>
      <w:proofErr w:type="spellEnd"/>
      <w:r w:rsidRPr="00643F35">
        <w:rPr>
          <w:rFonts w:ascii="Times New Roman" w:eastAsia="Times New Roman" w:hAnsi="Times New Roman" w:cs="Times New Roman"/>
          <w:b/>
          <w:bCs/>
          <w:sz w:val="24"/>
          <w:szCs w:val="24"/>
          <w:lang w:eastAsia="en-GB"/>
        </w:rPr>
        <w:t>(</w:t>
      </w:r>
      <w:proofErr w:type="spellStart"/>
      <w:proofErr w:type="gramEnd"/>
      <w:r w:rsidRPr="00643F35">
        <w:rPr>
          <w:rFonts w:ascii="Times New Roman" w:eastAsia="Times New Roman" w:hAnsi="Times New Roman" w:cs="Times New Roman"/>
          <w:b/>
          <w:bCs/>
          <w:sz w:val="24"/>
          <w:szCs w:val="24"/>
          <w:lang w:eastAsia="en-GB"/>
        </w:rPr>
        <w:t>dq</w:t>
      </w:r>
      <w:proofErr w:type="spellEnd"/>
      <w:r w:rsidRPr="00643F35">
        <w:rPr>
          <w:rFonts w:ascii="Times New Roman" w:eastAsia="Times New Roman" w:hAnsi="Times New Roman" w:cs="Times New Roman"/>
          <w:b/>
          <w:bCs/>
          <w:sz w:val="24"/>
          <w:szCs w:val="24"/>
          <w:lang w:eastAsia="en-GB"/>
        </w:rPr>
        <w:t>)</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In this plot (</w:t>
      </w:r>
      <w:hyperlink r:id="rId56" w:anchor="f2" w:history="1">
        <w:r w:rsidRPr="00643F35">
          <w:rPr>
            <w:rFonts w:ascii="Times New Roman" w:eastAsia="Times New Roman" w:hAnsi="Times New Roman" w:cs="Times New Roman"/>
            <w:color w:val="CC622E"/>
            <w:sz w:val="24"/>
            <w:szCs w:val="24"/>
            <w:u w:val="single"/>
            <w:lang w:eastAsia="en-GB"/>
          </w:rPr>
          <w:t>Figure 2</w:t>
        </w:r>
      </w:hyperlink>
      <w:r w:rsidRPr="00643F35">
        <w:rPr>
          <w:rFonts w:ascii="Times New Roman" w:eastAsia="Times New Roman" w:hAnsi="Times New Roman" w:cs="Times New Roman"/>
          <w:sz w:val="24"/>
          <w:szCs w:val="24"/>
          <w:lang w:eastAsia="en-GB"/>
        </w:rPr>
        <w:t>)</w:t>
      </w:r>
      <w:proofErr w:type="gramStart"/>
      <w:r w:rsidRPr="00643F35">
        <w:rPr>
          <w:rFonts w:ascii="Times New Roman" w:eastAsia="Times New Roman" w:hAnsi="Times New Roman" w:cs="Times New Roman"/>
          <w:sz w:val="24"/>
          <w:szCs w:val="24"/>
          <w:lang w:eastAsia="en-GB"/>
        </w:rPr>
        <w:t>,</w:t>
      </w:r>
      <w:proofErr w:type="gramEnd"/>
      <w:r w:rsidRPr="00643F35">
        <w:rPr>
          <w:rFonts w:ascii="Times New Roman" w:eastAsia="Times New Roman" w:hAnsi="Times New Roman" w:cs="Times New Roman"/>
          <w:sz w:val="24"/>
          <w:szCs w:val="24"/>
          <w:lang w:eastAsia="en-GB"/>
        </w:rPr>
        <w:t xml:space="preserve"> we can see that the rank ordering of the species in SRS is crucial to obtain a meaningful result. The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xml:space="preserve"> calculated from the unordered distribution is nearly </w:t>
      </w:r>
      <w:proofErr w:type="gramStart"/>
      <w:r w:rsidRPr="00643F35">
        <w:rPr>
          <w:rFonts w:ascii="Times New Roman" w:eastAsia="Times New Roman" w:hAnsi="Times New Roman" w:cs="Times New Roman"/>
          <w:sz w:val="24"/>
          <w:szCs w:val="24"/>
          <w:lang w:eastAsia="en-GB"/>
        </w:rPr>
        <w:t>flat,</w:t>
      </w:r>
      <w:proofErr w:type="gramEnd"/>
      <w:r w:rsidRPr="00643F35">
        <w:rPr>
          <w:rFonts w:ascii="Times New Roman" w:eastAsia="Times New Roman" w:hAnsi="Times New Roman" w:cs="Times New Roman"/>
          <w:sz w:val="24"/>
          <w:szCs w:val="24"/>
          <w:lang w:eastAsia="en-GB"/>
        </w:rPr>
        <w:t xml:space="preserve"> this corresponds to an almost constant spatial distribution with uncorrelated random noise.</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The plot of the </w:t>
      </w:r>
      <w:proofErr w:type="spellStart"/>
      <w:r w:rsidRPr="00643F35">
        <w:rPr>
          <w:rFonts w:ascii="Times New Roman" w:eastAsia="Times New Roman" w:hAnsi="Times New Roman" w:cs="Times New Roman"/>
          <w:i/>
          <w:iCs/>
          <w:sz w:val="24"/>
          <w:szCs w:val="24"/>
          <w:lang w:eastAsia="en-GB"/>
        </w:rPr>
        <w:t>t.inputFile</w:t>
      </w:r>
      <w:proofErr w:type="spellEnd"/>
      <w:r w:rsidRPr="00643F35">
        <w:rPr>
          <w:rFonts w:ascii="Times New Roman" w:eastAsia="Times New Roman" w:hAnsi="Times New Roman" w:cs="Times New Roman"/>
          <w:sz w:val="24"/>
          <w:szCs w:val="24"/>
          <w:lang w:eastAsia="en-GB"/>
        </w:rPr>
        <w:t> (</w:t>
      </w:r>
      <w:hyperlink r:id="rId57" w:anchor="f1" w:history="1">
        <w:r w:rsidRPr="00643F35">
          <w:rPr>
            <w:rFonts w:ascii="Times New Roman" w:eastAsia="Times New Roman" w:hAnsi="Times New Roman" w:cs="Times New Roman"/>
            <w:color w:val="CC622E"/>
            <w:sz w:val="24"/>
            <w:szCs w:val="24"/>
            <w:u w:val="single"/>
            <w:lang w:eastAsia="en-GB"/>
          </w:rPr>
          <w:t>Figure 1</w:t>
        </w:r>
      </w:hyperlink>
      <w:r w:rsidRPr="00643F35">
        <w:rPr>
          <w:rFonts w:ascii="Times New Roman" w:eastAsia="Times New Roman" w:hAnsi="Times New Roman" w:cs="Times New Roman"/>
          <w:sz w:val="24"/>
          <w:szCs w:val="24"/>
          <w:lang w:eastAsia="en-GB"/>
        </w:rPr>
        <w:t>) gives a visual check of the regressions to obtain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spellStart"/>
      <w:proofErr w:type="gramStart"/>
      <w:r w:rsidRPr="00643F35">
        <w:rPr>
          <w:rFonts w:ascii="Times New Roman" w:eastAsia="Times New Roman" w:hAnsi="Times New Roman" w:cs="Times New Roman"/>
          <w:b/>
          <w:bCs/>
          <w:sz w:val="24"/>
          <w:szCs w:val="24"/>
          <w:lang w:eastAsia="en-GB"/>
        </w:rPr>
        <w:t>plotDqFit</w:t>
      </w:r>
      <w:proofErr w:type="spellEnd"/>
      <w:r w:rsidRPr="00643F35">
        <w:rPr>
          <w:rFonts w:ascii="Times New Roman" w:eastAsia="Times New Roman" w:hAnsi="Times New Roman" w:cs="Times New Roman"/>
          <w:b/>
          <w:bCs/>
          <w:sz w:val="24"/>
          <w:szCs w:val="24"/>
          <w:lang w:eastAsia="en-GB"/>
        </w:rPr>
        <w:t>(</w:t>
      </w:r>
      <w:proofErr w:type="gramEnd"/>
      <w:r w:rsidRPr="00643F35">
        <w:rPr>
          <w:rFonts w:ascii="Times New Roman" w:eastAsia="Times New Roman" w:hAnsi="Times New Roman" w:cs="Times New Roman"/>
          <w:b/>
          <w:bCs/>
          <w:sz w:val="24"/>
          <w:szCs w:val="24"/>
          <w:lang w:eastAsia="en-GB"/>
        </w:rPr>
        <w:t>"t.t64-0100.sed","q21.sed")</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roofErr w:type="gramStart"/>
      <w:r w:rsidRPr="00643F35">
        <w:rPr>
          <w:rFonts w:ascii="Times New Roman" w:eastAsia="Times New Roman" w:hAnsi="Times New Roman" w:cs="Times New Roman"/>
          <w:sz w:val="24"/>
          <w:szCs w:val="24"/>
          <w:lang w:eastAsia="en-GB"/>
        </w:rPr>
        <w:lastRenderedPageBreak/>
        <w:t>additionally</w:t>
      </w:r>
      <w:proofErr w:type="gramEnd"/>
      <w:r w:rsidRPr="00643F35">
        <w:rPr>
          <w:rFonts w:ascii="Times New Roman" w:eastAsia="Times New Roman" w:hAnsi="Times New Roman" w:cs="Times New Roman"/>
          <w:sz w:val="24"/>
          <w:szCs w:val="24"/>
          <w:lang w:eastAsia="en-GB"/>
        </w:rPr>
        <w:t xml:space="preserve"> the </w:t>
      </w:r>
      <w:r w:rsidRPr="00643F35">
        <w:rPr>
          <w:rFonts w:ascii="Times New Roman" w:eastAsia="Times New Roman" w:hAnsi="Times New Roman" w:cs="Times New Roman"/>
          <w:i/>
          <w:iCs/>
          <w:sz w:val="24"/>
          <w:szCs w:val="24"/>
          <w:lang w:eastAsia="en-GB"/>
        </w:rPr>
        <w:t>R</w:t>
      </w:r>
      <w:r w:rsidRPr="00643F35">
        <w:rPr>
          <w:rFonts w:ascii="Times New Roman" w:eastAsia="Times New Roman" w:hAnsi="Times New Roman" w:cs="Times New Roman"/>
          <w:sz w:val="14"/>
          <w:szCs w:val="14"/>
          <w:vertAlign w:val="superscript"/>
          <w:lang w:eastAsia="en-GB"/>
        </w:rPr>
        <w:t>2</w:t>
      </w:r>
      <w:r w:rsidRPr="00643F35">
        <w:rPr>
          <w:rFonts w:ascii="Times New Roman" w:eastAsia="Times New Roman" w:hAnsi="Times New Roman" w:cs="Times New Roman"/>
          <w:sz w:val="24"/>
          <w:szCs w:val="24"/>
          <w:lang w:eastAsia="en-GB"/>
        </w:rPr>
        <w:t> values could be easily checked:</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spellStart"/>
      <w:proofErr w:type="gramStart"/>
      <w:r w:rsidRPr="00643F35">
        <w:rPr>
          <w:rFonts w:ascii="Times New Roman" w:eastAsia="Times New Roman" w:hAnsi="Times New Roman" w:cs="Times New Roman"/>
          <w:b/>
          <w:bCs/>
          <w:sz w:val="24"/>
          <w:szCs w:val="24"/>
          <w:lang w:eastAsia="en-GB"/>
        </w:rPr>
        <w:t>hist</w:t>
      </w:r>
      <w:proofErr w:type="spellEnd"/>
      <w:r w:rsidRPr="00643F35">
        <w:rPr>
          <w:rFonts w:ascii="Times New Roman" w:eastAsia="Times New Roman" w:hAnsi="Times New Roman" w:cs="Times New Roman"/>
          <w:b/>
          <w:bCs/>
          <w:sz w:val="24"/>
          <w:szCs w:val="24"/>
          <w:lang w:eastAsia="en-GB"/>
        </w:rPr>
        <w:t>(</w:t>
      </w:r>
      <w:proofErr w:type="gramEnd"/>
      <w:r w:rsidRPr="00643F35">
        <w:rPr>
          <w:rFonts w:ascii="Times New Roman" w:eastAsia="Times New Roman" w:hAnsi="Times New Roman" w:cs="Times New Roman"/>
          <w:b/>
          <w:bCs/>
          <w:sz w:val="24"/>
          <w:szCs w:val="24"/>
          <w:lang w:eastAsia="en-GB"/>
        </w:rPr>
        <w:t>dq1$R.Dq)</w:t>
      </w:r>
    </w:p>
    <w:p w:rsid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All the examples and more graphics are included in the file </w:t>
      </w:r>
      <w:proofErr w:type="spellStart"/>
      <w:r w:rsidRPr="00643F35">
        <w:rPr>
          <w:rFonts w:ascii="Times New Roman" w:eastAsia="Times New Roman" w:hAnsi="Times New Roman" w:cs="Times New Roman"/>
          <w:sz w:val="24"/>
          <w:szCs w:val="24"/>
          <w:lang w:eastAsia="en-GB"/>
        </w:rPr>
        <w:t>testMFA.r</w:t>
      </w:r>
      <w:proofErr w:type="spellEnd"/>
      <w:r w:rsidRPr="00643F35">
        <w:rPr>
          <w:rFonts w:ascii="Times New Roman" w:eastAsia="Times New Roman" w:hAnsi="Times New Roman" w:cs="Times New Roman"/>
          <w:sz w:val="24"/>
          <w:szCs w:val="24"/>
          <w:lang w:eastAsia="en-GB"/>
        </w:rPr>
        <w:t>.</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before="150" w:after="150" w:line="312" w:lineRule="atLeast"/>
        <w:outlineLvl w:val="1"/>
        <w:rPr>
          <w:rFonts w:ascii="Arial" w:eastAsia="Times New Roman" w:hAnsi="Arial" w:cs="Arial"/>
          <w:color w:val="333333"/>
          <w:sz w:val="32"/>
          <w:szCs w:val="32"/>
          <w:lang w:eastAsia="en-GB"/>
        </w:rPr>
      </w:pPr>
      <w:r w:rsidRPr="00643F35">
        <w:rPr>
          <w:rFonts w:ascii="Arial" w:eastAsia="Times New Roman" w:hAnsi="Arial" w:cs="Arial"/>
          <w:color w:val="333333"/>
          <w:sz w:val="32"/>
          <w:szCs w:val="32"/>
          <w:lang w:eastAsia="en-GB"/>
        </w:rPr>
        <w:t>Conclusion</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The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spectrum can be used to describe spatial patterns of biomass, density, height, or any continuous variable. The </w:t>
      </w:r>
      <w:proofErr w:type="spellStart"/>
      <w:r w:rsidRPr="00643F35">
        <w:rPr>
          <w:rFonts w:ascii="Times New Roman" w:eastAsia="Times New Roman" w:hAnsi="Times New Roman" w:cs="Times New Roman"/>
          <w:sz w:val="24"/>
          <w:szCs w:val="24"/>
          <w:lang w:eastAsia="en-GB"/>
        </w:rPr>
        <w:t>mfSBA</w:t>
      </w:r>
      <w:proofErr w:type="spellEnd"/>
      <w:r w:rsidRPr="00643F35">
        <w:rPr>
          <w:rFonts w:ascii="Times New Roman" w:eastAsia="Times New Roman" w:hAnsi="Times New Roman" w:cs="Times New Roman"/>
          <w:sz w:val="24"/>
          <w:szCs w:val="24"/>
          <w:lang w:eastAsia="en-GB"/>
        </w:rPr>
        <w:t xml:space="preserve"> software is especially useful for remote sensing data because it can be used with tiff images.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patterns could be produced by the existence of multiplicative interaction between species and by spatially correlated random processes such as dispersal and growth</w:t>
      </w:r>
      <w:hyperlink r:id="rId58" w:anchor="ref-9" w:history="1">
        <w:r w:rsidRPr="00643F35">
          <w:rPr>
            <w:rFonts w:ascii="Times New Roman" w:eastAsia="Times New Roman" w:hAnsi="Times New Roman" w:cs="Times New Roman"/>
            <w:color w:val="CC622E"/>
            <w:sz w:val="14"/>
            <w:u w:val="single"/>
            <w:vertAlign w:val="superscript"/>
            <w:lang w:eastAsia="en-GB"/>
          </w:rPr>
          <w:t>9</w:t>
        </w:r>
      </w:hyperlink>
      <w:r w:rsidRPr="00643F35">
        <w:rPr>
          <w:rFonts w:ascii="Times New Roman" w:eastAsia="Times New Roman" w:hAnsi="Times New Roman" w:cs="Times New Roman"/>
          <w:sz w:val="24"/>
          <w:szCs w:val="24"/>
          <w:lang w:eastAsia="en-GB"/>
        </w:rPr>
        <w:t xml:space="preserve">. Plant and animal species are generally aggregated in space thus is very likely that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analysis can be used in a wide range of cases.</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The analysis of SRS using </w:t>
      </w:r>
      <w:proofErr w:type="spellStart"/>
      <w:r w:rsidRPr="00643F35">
        <w:rPr>
          <w:rFonts w:ascii="Times New Roman" w:eastAsia="Times New Roman" w:hAnsi="Times New Roman" w:cs="Times New Roman"/>
          <w:i/>
          <w:iCs/>
          <w:sz w:val="24"/>
          <w:szCs w:val="24"/>
          <w:lang w:eastAsia="en-GB"/>
        </w:rPr>
        <w:t>D</w:t>
      </w:r>
      <w:r w:rsidRPr="00643F35">
        <w:rPr>
          <w:rFonts w:ascii="Times New Roman" w:eastAsia="Times New Roman" w:hAnsi="Times New Roman" w:cs="Times New Roman"/>
          <w:i/>
          <w:iCs/>
          <w:sz w:val="14"/>
          <w:szCs w:val="14"/>
          <w:vertAlign w:val="subscript"/>
          <w:lang w:eastAsia="en-GB"/>
        </w:rPr>
        <w:t>q</w:t>
      </w:r>
      <w:proofErr w:type="spellEnd"/>
      <w:r w:rsidRPr="00643F35">
        <w:rPr>
          <w:rFonts w:ascii="Times New Roman" w:eastAsia="Times New Roman" w:hAnsi="Times New Roman" w:cs="Times New Roman"/>
          <w:sz w:val="24"/>
          <w:szCs w:val="24"/>
          <w:lang w:eastAsia="en-GB"/>
        </w:rPr>
        <w:t> adds a new dimension to the comparison of species spatial distributions, because it can be used to compare spatial distributions of all species at the same time and also the abundances are accounted. An exploration of the results of different spatial patterns should be needed as a continuation of the present work.</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The software presented here is oriented to obtain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spectra for comparisons, rather than to obtain the true value. While the estimation methods used in </w:t>
      </w:r>
      <w:proofErr w:type="spellStart"/>
      <w:r w:rsidRPr="00643F35">
        <w:rPr>
          <w:rFonts w:ascii="Times New Roman" w:eastAsia="Times New Roman" w:hAnsi="Times New Roman" w:cs="Times New Roman"/>
          <w:sz w:val="24"/>
          <w:szCs w:val="24"/>
          <w:lang w:eastAsia="en-GB"/>
        </w:rPr>
        <w:t>mfSBA</w:t>
      </w:r>
      <w:proofErr w:type="spellEnd"/>
      <w:r w:rsidRPr="00643F35">
        <w:rPr>
          <w:rFonts w:ascii="Times New Roman" w:eastAsia="Times New Roman" w:hAnsi="Times New Roman" w:cs="Times New Roman"/>
          <w:sz w:val="24"/>
          <w:szCs w:val="24"/>
          <w:lang w:eastAsia="en-GB"/>
        </w:rPr>
        <w:t xml:space="preserve"> could be improved</w:t>
      </w:r>
      <w:hyperlink r:id="rId59" w:anchor="ref-27" w:history="1">
        <w:r w:rsidRPr="00643F35">
          <w:rPr>
            <w:rFonts w:ascii="Times New Roman" w:eastAsia="Times New Roman" w:hAnsi="Times New Roman" w:cs="Times New Roman"/>
            <w:color w:val="CC622E"/>
            <w:sz w:val="14"/>
            <w:u w:val="single"/>
            <w:vertAlign w:val="superscript"/>
            <w:lang w:eastAsia="en-GB"/>
          </w:rPr>
          <w:t>27</w:t>
        </w:r>
      </w:hyperlink>
      <w:proofErr w:type="gramStart"/>
      <w:r w:rsidRPr="00643F35">
        <w:rPr>
          <w:rFonts w:ascii="Times New Roman" w:eastAsia="Times New Roman" w:hAnsi="Times New Roman" w:cs="Times New Roman"/>
          <w:sz w:val="14"/>
          <w:szCs w:val="14"/>
          <w:vertAlign w:val="superscript"/>
          <w:lang w:eastAsia="en-GB"/>
        </w:rPr>
        <w:t>,</w:t>
      </w:r>
      <w:proofErr w:type="gramEnd"/>
      <w:r w:rsidRPr="00643F35">
        <w:rPr>
          <w:rFonts w:ascii="Times New Roman" w:eastAsia="Times New Roman" w:hAnsi="Times New Roman" w:cs="Times New Roman"/>
          <w:sz w:val="14"/>
          <w:szCs w:val="14"/>
          <w:vertAlign w:val="superscript"/>
          <w:lang w:eastAsia="en-GB"/>
        </w:rPr>
        <w:fldChar w:fldCharType="begin"/>
      </w:r>
      <w:r w:rsidRPr="00643F35">
        <w:rPr>
          <w:rFonts w:ascii="Times New Roman" w:eastAsia="Times New Roman" w:hAnsi="Times New Roman" w:cs="Times New Roman"/>
          <w:sz w:val="14"/>
          <w:szCs w:val="14"/>
          <w:vertAlign w:val="superscript"/>
          <w:lang w:eastAsia="en-GB"/>
        </w:rPr>
        <w:instrText xml:space="preserve"> HYPERLINK "http://f1000research.com/articles/3-14/v1" \l "ref-33" </w:instrText>
      </w:r>
      <w:r w:rsidRPr="00643F35">
        <w:rPr>
          <w:rFonts w:ascii="Times New Roman" w:eastAsia="Times New Roman" w:hAnsi="Times New Roman" w:cs="Times New Roman"/>
          <w:sz w:val="14"/>
          <w:szCs w:val="14"/>
          <w:vertAlign w:val="superscript"/>
          <w:lang w:eastAsia="en-GB"/>
        </w:rPr>
        <w:fldChar w:fldCharType="separate"/>
      </w:r>
      <w:r w:rsidRPr="00643F35">
        <w:rPr>
          <w:rFonts w:ascii="Times New Roman" w:eastAsia="Times New Roman" w:hAnsi="Times New Roman" w:cs="Times New Roman"/>
          <w:color w:val="CC622E"/>
          <w:sz w:val="14"/>
          <w:u w:val="single"/>
          <w:vertAlign w:val="superscript"/>
          <w:lang w:eastAsia="en-GB"/>
        </w:rPr>
        <w:t>33</w:t>
      </w:r>
      <w:r w:rsidRPr="00643F35">
        <w:rPr>
          <w:rFonts w:ascii="Times New Roman" w:eastAsia="Times New Roman" w:hAnsi="Times New Roman" w:cs="Times New Roman"/>
          <w:sz w:val="14"/>
          <w:szCs w:val="14"/>
          <w:vertAlign w:val="superscript"/>
          <w:lang w:eastAsia="en-GB"/>
        </w:rPr>
        <w:fldChar w:fldCharType="end"/>
      </w:r>
      <w:r w:rsidRPr="00643F35">
        <w:rPr>
          <w:rFonts w:ascii="Times New Roman" w:eastAsia="Times New Roman" w:hAnsi="Times New Roman" w:cs="Times New Roman"/>
          <w:sz w:val="24"/>
          <w:szCs w:val="24"/>
          <w:lang w:eastAsia="en-GB"/>
        </w:rPr>
        <w:t>, it has been used without trouble with the kind of data obtained in ecological studies</w:t>
      </w:r>
      <w:hyperlink r:id="rId60" w:anchor="ref-1" w:history="1">
        <w:r w:rsidRPr="00643F35">
          <w:rPr>
            <w:rFonts w:ascii="Times New Roman" w:eastAsia="Times New Roman" w:hAnsi="Times New Roman" w:cs="Times New Roman"/>
            <w:color w:val="CC622E"/>
            <w:sz w:val="14"/>
            <w:u w:val="single"/>
            <w:vertAlign w:val="superscript"/>
            <w:lang w:eastAsia="en-GB"/>
          </w:rPr>
          <w:t>1</w:t>
        </w:r>
      </w:hyperlink>
      <w:r w:rsidRPr="00643F35">
        <w:rPr>
          <w:rFonts w:ascii="Times New Roman" w:eastAsia="Times New Roman" w:hAnsi="Times New Roman" w:cs="Times New Roman"/>
          <w:sz w:val="14"/>
          <w:szCs w:val="14"/>
          <w:vertAlign w:val="superscript"/>
          <w:lang w:eastAsia="en-GB"/>
        </w:rPr>
        <w:t>,</w:t>
      </w:r>
      <w:hyperlink r:id="rId61" w:anchor="ref-34" w:history="1">
        <w:r w:rsidRPr="00643F35">
          <w:rPr>
            <w:rFonts w:ascii="Times New Roman" w:eastAsia="Times New Roman" w:hAnsi="Times New Roman" w:cs="Times New Roman"/>
            <w:color w:val="CC622E"/>
            <w:sz w:val="14"/>
            <w:u w:val="single"/>
            <w:vertAlign w:val="superscript"/>
            <w:lang w:eastAsia="en-GB"/>
          </w:rPr>
          <w:t>34</w:t>
        </w:r>
      </w:hyperlink>
      <w:r w:rsidRPr="00643F35">
        <w:rPr>
          <w:rFonts w:ascii="Times New Roman" w:eastAsia="Times New Roman" w:hAnsi="Times New Roman" w:cs="Times New Roman"/>
          <w:sz w:val="24"/>
          <w:szCs w:val="24"/>
          <w:lang w:eastAsia="en-GB"/>
        </w:rPr>
        <w:t>.</w:t>
      </w:r>
    </w:p>
    <w:p w:rsid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can be successfully used to analyze several aspects of community spatial structure. With the advent of the big data era in ecology</w:t>
      </w:r>
      <w:hyperlink r:id="rId62" w:anchor="ref-35" w:history="1">
        <w:r w:rsidRPr="00643F35">
          <w:rPr>
            <w:rFonts w:ascii="Times New Roman" w:eastAsia="Times New Roman" w:hAnsi="Times New Roman" w:cs="Times New Roman"/>
            <w:color w:val="CC622E"/>
            <w:sz w:val="14"/>
            <w:u w:val="single"/>
            <w:vertAlign w:val="superscript"/>
            <w:lang w:eastAsia="en-GB"/>
          </w:rPr>
          <w:t>35</w:t>
        </w:r>
      </w:hyperlink>
      <w:r w:rsidRPr="00643F35">
        <w:rPr>
          <w:rFonts w:ascii="Times New Roman" w:eastAsia="Times New Roman" w:hAnsi="Times New Roman" w:cs="Times New Roman"/>
          <w:sz w:val="24"/>
          <w:szCs w:val="24"/>
          <w:lang w:eastAsia="en-GB"/>
        </w:rPr>
        <w:t> and the use of new technology to acquire spatial data</w:t>
      </w:r>
      <w:hyperlink r:id="rId63" w:anchor="ref-36" w:history="1">
        <w:r w:rsidRPr="00643F35">
          <w:rPr>
            <w:rFonts w:ascii="Times New Roman" w:eastAsia="Times New Roman" w:hAnsi="Times New Roman" w:cs="Times New Roman"/>
            <w:color w:val="CC622E"/>
            <w:sz w:val="14"/>
            <w:u w:val="single"/>
            <w:vertAlign w:val="superscript"/>
            <w:lang w:eastAsia="en-GB"/>
          </w:rPr>
          <w:t>36</w:t>
        </w:r>
      </w:hyperlink>
      <w:r w:rsidRPr="00643F35">
        <w:rPr>
          <w:rFonts w:ascii="Times New Roman" w:eastAsia="Times New Roman" w:hAnsi="Times New Roman" w:cs="Times New Roman"/>
          <w:sz w:val="24"/>
          <w:szCs w:val="24"/>
          <w:lang w:eastAsia="en-GB"/>
        </w:rPr>
        <w:t xml:space="preserve">, new methods to analyze complex data sets are needed and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could be an interesting addition to the ecologist’s toolbox.</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before="150" w:after="150" w:line="312" w:lineRule="atLeast"/>
        <w:outlineLvl w:val="1"/>
        <w:rPr>
          <w:rFonts w:ascii="Arial" w:eastAsia="Times New Roman" w:hAnsi="Arial" w:cs="Arial"/>
          <w:color w:val="333333"/>
          <w:sz w:val="32"/>
          <w:szCs w:val="32"/>
          <w:lang w:eastAsia="en-GB"/>
        </w:rPr>
      </w:pPr>
      <w:r w:rsidRPr="00643F35">
        <w:rPr>
          <w:rFonts w:ascii="Arial" w:eastAsia="Times New Roman" w:hAnsi="Arial" w:cs="Arial"/>
          <w:color w:val="333333"/>
          <w:sz w:val="32"/>
          <w:szCs w:val="32"/>
          <w:lang w:eastAsia="en-GB"/>
        </w:rPr>
        <w:t>Software availability</w:t>
      </w:r>
    </w:p>
    <w:p w:rsidR="00643F35" w:rsidRPr="00643F35" w:rsidRDefault="00643F35" w:rsidP="00643F35">
      <w:pPr>
        <w:shd w:val="clear" w:color="auto" w:fill="FFFFFF"/>
        <w:spacing w:after="0" w:line="360" w:lineRule="atLeast"/>
        <w:rPr>
          <w:rFonts w:ascii="Times New Roman" w:eastAsia="Times New Roman" w:hAnsi="Times New Roman" w:cs="Times New Roman"/>
          <w:sz w:val="24"/>
          <w:szCs w:val="24"/>
          <w:lang w:eastAsia="en-GB"/>
        </w:rPr>
      </w:pPr>
      <w:proofErr w:type="spellStart"/>
      <w:r w:rsidRPr="00643F35">
        <w:rPr>
          <w:rFonts w:ascii="Times New Roman" w:eastAsia="Times New Roman" w:hAnsi="Times New Roman" w:cs="Times New Roman"/>
          <w:sz w:val="24"/>
          <w:szCs w:val="24"/>
          <w:lang w:eastAsia="en-GB"/>
        </w:rPr>
        <w:t>Zenodo</w:t>
      </w:r>
      <w:proofErr w:type="spellEnd"/>
      <w:r w:rsidRPr="00643F35">
        <w:rPr>
          <w:rFonts w:ascii="Times New Roman" w:eastAsia="Times New Roman" w:hAnsi="Times New Roman" w:cs="Times New Roman"/>
          <w:sz w:val="24"/>
          <w:szCs w:val="24"/>
          <w:lang w:eastAsia="en-GB"/>
        </w:rPr>
        <w:t xml:space="preserve">: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estimation using a standard box-counting algorithm, </w:t>
      </w:r>
      <w:proofErr w:type="spellStart"/>
      <w:r w:rsidRPr="00643F35">
        <w:rPr>
          <w:rFonts w:ascii="Times New Roman" w:eastAsia="Times New Roman" w:hAnsi="Times New Roman" w:cs="Times New Roman"/>
          <w:sz w:val="24"/>
          <w:szCs w:val="24"/>
          <w:lang w:eastAsia="en-GB"/>
        </w:rPr>
        <w:t>doi</w:t>
      </w:r>
      <w:proofErr w:type="spellEnd"/>
      <w:r w:rsidRPr="00643F35">
        <w:rPr>
          <w:rFonts w:ascii="Times New Roman" w:eastAsia="Times New Roman" w:hAnsi="Times New Roman" w:cs="Times New Roman"/>
          <w:sz w:val="24"/>
          <w:szCs w:val="24"/>
          <w:lang w:eastAsia="en-GB"/>
        </w:rPr>
        <w:t>: </w:t>
      </w:r>
      <w:hyperlink r:id="rId64" w:tgtFrame="xrefwindow" w:history="1">
        <w:r w:rsidRPr="00643F35">
          <w:rPr>
            <w:rFonts w:ascii="Times New Roman" w:eastAsia="Times New Roman" w:hAnsi="Times New Roman" w:cs="Times New Roman"/>
            <w:color w:val="CC622E"/>
            <w:sz w:val="24"/>
            <w:szCs w:val="24"/>
            <w:u w:val="single"/>
            <w:lang w:eastAsia="en-GB"/>
          </w:rPr>
          <w:t>10.5281/zenodo.7659</w:t>
        </w:r>
      </w:hyperlink>
      <w:hyperlink r:id="rId65" w:anchor="ref-37" w:history="1">
        <w:r w:rsidRPr="00643F35">
          <w:rPr>
            <w:rFonts w:ascii="Times New Roman" w:eastAsia="Times New Roman" w:hAnsi="Times New Roman" w:cs="Times New Roman"/>
            <w:color w:val="CC622E"/>
            <w:sz w:val="14"/>
            <w:u w:val="single"/>
            <w:vertAlign w:val="superscript"/>
            <w:lang w:eastAsia="en-GB"/>
          </w:rPr>
          <w:t>37</w:t>
        </w:r>
      </w:hyperlink>
    </w:p>
    <w:p w:rsid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roofErr w:type="spellStart"/>
      <w:r w:rsidRPr="00643F35">
        <w:rPr>
          <w:rFonts w:ascii="Times New Roman" w:eastAsia="Times New Roman" w:hAnsi="Times New Roman" w:cs="Times New Roman"/>
          <w:sz w:val="24"/>
          <w:szCs w:val="24"/>
          <w:lang w:eastAsia="en-GB"/>
        </w:rPr>
        <w:t>GitHub</w:t>
      </w:r>
      <w:proofErr w:type="spellEnd"/>
      <w:r w:rsidRPr="00643F35">
        <w:rPr>
          <w:rFonts w:ascii="Times New Roman" w:eastAsia="Times New Roman" w:hAnsi="Times New Roman" w:cs="Times New Roman"/>
          <w:sz w:val="24"/>
          <w:szCs w:val="24"/>
          <w:lang w:eastAsia="en-GB"/>
        </w:rPr>
        <w:t xml:space="preserve">: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estimation using a standard box counting algorithm, </w:t>
      </w:r>
      <w:hyperlink r:id="rId66" w:tgtFrame="xrefwindow" w:history="1">
        <w:r w:rsidRPr="00643F35">
          <w:rPr>
            <w:rFonts w:ascii="Times New Roman" w:eastAsia="Times New Roman" w:hAnsi="Times New Roman" w:cs="Times New Roman"/>
            <w:color w:val="CC622E"/>
            <w:sz w:val="24"/>
            <w:szCs w:val="24"/>
            <w:u w:val="single"/>
            <w:lang w:eastAsia="en-GB"/>
          </w:rPr>
          <w:t>https://github.com/lsaravia/mfsba</w:t>
        </w:r>
      </w:hyperlink>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after="150" w:line="312" w:lineRule="atLeast"/>
        <w:outlineLvl w:val="1"/>
        <w:rPr>
          <w:rFonts w:ascii="Arial" w:eastAsia="Times New Roman" w:hAnsi="Arial" w:cs="Arial"/>
          <w:color w:val="333333"/>
          <w:sz w:val="32"/>
          <w:szCs w:val="32"/>
          <w:lang w:eastAsia="en-GB"/>
        </w:rPr>
      </w:pPr>
      <w:bookmarkStart w:id="7" w:name="d1221e1"/>
      <w:r w:rsidRPr="00643F35">
        <w:rPr>
          <w:rFonts w:ascii="Arial" w:eastAsia="Times New Roman" w:hAnsi="Arial" w:cs="Arial"/>
          <w:color w:val="333333"/>
          <w:sz w:val="32"/>
          <w:szCs w:val="32"/>
          <w:lang w:eastAsia="en-GB"/>
        </w:rPr>
        <w:t>Competing interests</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bookmarkStart w:id="8" w:name="d1221e75"/>
      <w:bookmarkEnd w:id="8"/>
      <w:r w:rsidRPr="00643F35">
        <w:rPr>
          <w:rFonts w:ascii="Times New Roman" w:eastAsia="Times New Roman" w:hAnsi="Times New Roman" w:cs="Times New Roman"/>
          <w:sz w:val="24"/>
          <w:szCs w:val="24"/>
          <w:lang w:eastAsia="en-GB"/>
        </w:rPr>
        <w:t>No competing interests were disclosed.</w:t>
      </w:r>
    </w:p>
    <w:bookmarkEnd w:id="7"/>
    <w:p w:rsidR="00643F35" w:rsidRPr="00643F35" w:rsidRDefault="00643F35" w:rsidP="00643F35">
      <w:pPr>
        <w:shd w:val="clear" w:color="auto" w:fill="FFFFFF"/>
        <w:spacing w:after="150" w:line="312" w:lineRule="atLeast"/>
        <w:outlineLvl w:val="1"/>
        <w:rPr>
          <w:rFonts w:ascii="Arial" w:eastAsia="Times New Roman" w:hAnsi="Arial" w:cs="Arial"/>
          <w:color w:val="333333"/>
          <w:sz w:val="32"/>
          <w:szCs w:val="32"/>
          <w:lang w:eastAsia="en-GB"/>
        </w:rPr>
      </w:pPr>
      <w:r w:rsidRPr="00643F35">
        <w:rPr>
          <w:rFonts w:ascii="Arial" w:eastAsia="Times New Roman" w:hAnsi="Arial" w:cs="Arial"/>
          <w:color w:val="333333"/>
          <w:sz w:val="32"/>
          <w:szCs w:val="32"/>
          <w:lang w:eastAsia="en-GB"/>
        </w:rPr>
        <w:lastRenderedPageBreak/>
        <w:t>Grant information</w:t>
      </w:r>
    </w:p>
    <w:p w:rsidR="00643F35" w:rsidRDefault="00643F35" w:rsidP="00643F35">
      <w:pPr>
        <w:shd w:val="clear" w:color="auto" w:fill="FFFFFF"/>
        <w:spacing w:after="0" w:line="240" w:lineRule="auto"/>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The author(s) declared that no grants were involved in supporting this work.</w:t>
      </w:r>
    </w:p>
    <w:p w:rsidR="00643F35" w:rsidRPr="00643F35" w:rsidRDefault="00643F35" w:rsidP="00643F35">
      <w:pPr>
        <w:shd w:val="clear" w:color="auto" w:fill="FFFFFF"/>
        <w:spacing w:after="0" w:line="240" w:lineRule="auto"/>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after="150" w:line="312" w:lineRule="atLeast"/>
        <w:outlineLvl w:val="1"/>
        <w:rPr>
          <w:rFonts w:ascii="Arial" w:eastAsia="Times New Roman" w:hAnsi="Arial" w:cs="Arial"/>
          <w:color w:val="333333"/>
          <w:sz w:val="32"/>
          <w:szCs w:val="32"/>
          <w:lang w:eastAsia="en-GB"/>
        </w:rPr>
      </w:pPr>
      <w:bookmarkStart w:id="9" w:name="d1221e1299"/>
      <w:bookmarkEnd w:id="9"/>
      <w:r w:rsidRPr="00643F35">
        <w:rPr>
          <w:rFonts w:ascii="Arial" w:eastAsia="Times New Roman" w:hAnsi="Arial" w:cs="Arial"/>
          <w:color w:val="333333"/>
          <w:sz w:val="32"/>
          <w:szCs w:val="32"/>
          <w:lang w:eastAsia="en-GB"/>
        </w:rPr>
        <w:t>Acknowledgments</w:t>
      </w:r>
    </w:p>
    <w:p w:rsid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r w:rsidRPr="00643F35">
        <w:rPr>
          <w:rFonts w:ascii="Times New Roman" w:eastAsia="Times New Roman" w:hAnsi="Times New Roman" w:cs="Times New Roman"/>
          <w:sz w:val="24"/>
          <w:szCs w:val="24"/>
          <w:lang w:eastAsia="en-GB"/>
        </w:rPr>
        <w:t xml:space="preserve">I am grateful to Fernando R. </w:t>
      </w:r>
      <w:proofErr w:type="spellStart"/>
      <w:r w:rsidRPr="00643F35">
        <w:rPr>
          <w:rFonts w:ascii="Times New Roman" w:eastAsia="Times New Roman" w:hAnsi="Times New Roman" w:cs="Times New Roman"/>
          <w:sz w:val="24"/>
          <w:szCs w:val="24"/>
          <w:lang w:eastAsia="en-GB"/>
        </w:rPr>
        <w:t>Momo</w:t>
      </w:r>
      <w:proofErr w:type="spellEnd"/>
      <w:r w:rsidRPr="00643F35">
        <w:rPr>
          <w:rFonts w:ascii="Times New Roman" w:eastAsia="Times New Roman" w:hAnsi="Times New Roman" w:cs="Times New Roman"/>
          <w:sz w:val="24"/>
          <w:szCs w:val="24"/>
          <w:lang w:eastAsia="en-GB"/>
        </w:rPr>
        <w:t xml:space="preserve"> for our great conversations about ecological theory and David J. Harris for his language revision.</w:t>
      </w:r>
    </w:p>
    <w:p w:rsidR="00643F35" w:rsidRPr="00643F35" w:rsidRDefault="00643F35" w:rsidP="00643F35">
      <w:pPr>
        <w:shd w:val="clear" w:color="auto" w:fill="FFFFFF"/>
        <w:spacing w:before="240" w:after="240" w:line="360" w:lineRule="atLeast"/>
        <w:rPr>
          <w:rFonts w:ascii="Times New Roman" w:eastAsia="Times New Roman" w:hAnsi="Times New Roman" w:cs="Times New Roman"/>
          <w:sz w:val="24"/>
          <w:szCs w:val="24"/>
          <w:lang w:eastAsia="en-GB"/>
        </w:rPr>
      </w:pPr>
    </w:p>
    <w:p w:rsidR="00643F35" w:rsidRPr="00643F35" w:rsidRDefault="00643F35" w:rsidP="00643F35">
      <w:pPr>
        <w:shd w:val="clear" w:color="auto" w:fill="FFFFFF"/>
        <w:spacing w:after="150" w:line="312" w:lineRule="atLeast"/>
        <w:outlineLvl w:val="1"/>
        <w:rPr>
          <w:rFonts w:ascii="Arial" w:eastAsia="Times New Roman" w:hAnsi="Arial" w:cs="Arial"/>
          <w:color w:val="333333"/>
          <w:sz w:val="32"/>
          <w:szCs w:val="32"/>
          <w:lang w:eastAsia="en-GB"/>
        </w:rPr>
      </w:pPr>
      <w:bookmarkStart w:id="10" w:name="d1221e1308"/>
      <w:r w:rsidRPr="00643F35">
        <w:rPr>
          <w:rFonts w:ascii="Arial" w:eastAsia="Times New Roman" w:hAnsi="Arial" w:cs="Arial"/>
          <w:color w:val="333333"/>
          <w:sz w:val="32"/>
          <w:szCs w:val="32"/>
          <w:lang w:eastAsia="en-GB"/>
        </w:rPr>
        <w:t>References</w:t>
      </w:r>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11" w:name="ref-1"/>
      <w:bookmarkEnd w:id="10"/>
      <w:bookmarkEnd w:id="11"/>
      <w:r w:rsidRPr="00643F35">
        <w:rPr>
          <w:rFonts w:ascii="Times New Roman" w:eastAsia="Times New Roman" w:hAnsi="Times New Roman" w:cs="Times New Roman"/>
          <w:b/>
          <w:bCs/>
          <w:sz w:val="20"/>
          <w:lang w:eastAsia="en-GB"/>
        </w:rPr>
        <w:t>1.</w:t>
      </w:r>
      <w:r w:rsidRPr="00643F35">
        <w:rPr>
          <w:rFonts w:ascii="Times New Roman" w:eastAsia="Times New Roman" w:hAnsi="Times New Roman" w:cs="Times New Roman"/>
          <w:sz w:val="24"/>
          <w:szCs w:val="24"/>
          <w:lang w:eastAsia="en-GB"/>
        </w:rPr>
        <w:t> </w:t>
      </w:r>
      <w:bookmarkStart w:id="12" w:name="d1221e1315"/>
      <w:bookmarkEnd w:id="12"/>
      <w:r w:rsidRPr="00643F35">
        <w:rPr>
          <w:rFonts w:ascii="Times New Roman" w:eastAsia="Times New Roman" w:hAnsi="Times New Roman" w:cs="Times New Roman"/>
          <w:sz w:val="24"/>
          <w:szCs w:val="24"/>
          <w:lang w:eastAsia="en-GB"/>
        </w:rPr>
        <w:t xml:space="preserve">Saravia LA, </w:t>
      </w:r>
      <w:proofErr w:type="spellStart"/>
      <w:r w:rsidRPr="00643F35">
        <w:rPr>
          <w:rFonts w:ascii="Times New Roman" w:eastAsia="Times New Roman" w:hAnsi="Times New Roman" w:cs="Times New Roman"/>
          <w:sz w:val="24"/>
          <w:szCs w:val="24"/>
          <w:lang w:eastAsia="en-GB"/>
        </w:rPr>
        <w:t>Giorgi</w:t>
      </w:r>
      <w:proofErr w:type="spellEnd"/>
      <w:r w:rsidRPr="00643F35">
        <w:rPr>
          <w:rFonts w:ascii="Times New Roman" w:eastAsia="Times New Roman" w:hAnsi="Times New Roman" w:cs="Times New Roman"/>
          <w:sz w:val="24"/>
          <w:szCs w:val="24"/>
          <w:lang w:eastAsia="en-GB"/>
        </w:rPr>
        <w:t xml:space="preserve"> A, </w:t>
      </w:r>
      <w:proofErr w:type="spellStart"/>
      <w:r w:rsidRPr="00643F35">
        <w:rPr>
          <w:rFonts w:ascii="Times New Roman" w:eastAsia="Times New Roman" w:hAnsi="Times New Roman" w:cs="Times New Roman"/>
          <w:sz w:val="24"/>
          <w:szCs w:val="24"/>
          <w:lang w:eastAsia="en-GB"/>
        </w:rPr>
        <w:t>Momo</w:t>
      </w:r>
      <w:proofErr w:type="spellEnd"/>
      <w:r w:rsidRPr="00643F35">
        <w:rPr>
          <w:rFonts w:ascii="Times New Roman" w:eastAsia="Times New Roman" w:hAnsi="Times New Roman" w:cs="Times New Roman"/>
          <w:sz w:val="24"/>
          <w:szCs w:val="24"/>
          <w:lang w:eastAsia="en-GB"/>
        </w:rPr>
        <w:t xml:space="preserve"> F: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growth in </w:t>
      </w:r>
      <w:proofErr w:type="spellStart"/>
      <w:r w:rsidRPr="00643F35">
        <w:rPr>
          <w:rFonts w:ascii="Times New Roman" w:eastAsia="Times New Roman" w:hAnsi="Times New Roman" w:cs="Times New Roman"/>
          <w:sz w:val="24"/>
          <w:szCs w:val="24"/>
          <w:lang w:eastAsia="en-GB"/>
        </w:rPr>
        <w:t>periphyton</w:t>
      </w:r>
      <w:proofErr w:type="spellEnd"/>
      <w:r w:rsidRPr="00643F35">
        <w:rPr>
          <w:rFonts w:ascii="Times New Roman" w:eastAsia="Times New Roman" w:hAnsi="Times New Roman" w:cs="Times New Roman"/>
          <w:sz w:val="24"/>
          <w:szCs w:val="24"/>
          <w:lang w:eastAsia="en-GB"/>
        </w:rPr>
        <w:t xml:space="preserve"> communities. </w:t>
      </w:r>
      <w:proofErr w:type="spellStart"/>
      <w:r w:rsidRPr="00643F35">
        <w:rPr>
          <w:rFonts w:ascii="Times New Roman" w:eastAsia="Times New Roman" w:hAnsi="Times New Roman" w:cs="Times New Roman"/>
          <w:i/>
          <w:iCs/>
          <w:sz w:val="24"/>
          <w:szCs w:val="24"/>
          <w:lang w:eastAsia="en-GB"/>
        </w:rPr>
        <w:t>Oikos</w:t>
      </w:r>
      <w:proofErr w:type="spellEnd"/>
      <w:r w:rsidRPr="00643F35">
        <w:rPr>
          <w:rFonts w:ascii="Times New Roman" w:eastAsia="Times New Roman" w:hAnsi="Times New Roman" w:cs="Times New Roman"/>
          <w:i/>
          <w:iCs/>
          <w:sz w:val="24"/>
          <w:szCs w:val="24"/>
          <w:lang w:eastAsia="en-GB"/>
        </w:rPr>
        <w:t>.</w:t>
      </w:r>
      <w:r w:rsidRPr="00643F35">
        <w:rPr>
          <w:rFonts w:ascii="Times New Roman" w:eastAsia="Times New Roman" w:hAnsi="Times New Roman" w:cs="Times New Roman"/>
          <w:sz w:val="24"/>
          <w:szCs w:val="24"/>
          <w:lang w:eastAsia="en-GB"/>
        </w:rPr>
        <w:t> 2012; </w:t>
      </w:r>
      <w:r w:rsidRPr="00643F35">
        <w:rPr>
          <w:rFonts w:ascii="Times New Roman" w:eastAsia="Times New Roman" w:hAnsi="Times New Roman" w:cs="Times New Roman"/>
          <w:b/>
          <w:bCs/>
          <w:sz w:val="24"/>
          <w:szCs w:val="24"/>
          <w:lang w:eastAsia="en-GB"/>
        </w:rPr>
        <w:t>121</w:t>
      </w:r>
      <w:r w:rsidRPr="00643F35">
        <w:rPr>
          <w:rFonts w:ascii="Times New Roman" w:eastAsia="Times New Roman" w:hAnsi="Times New Roman" w:cs="Times New Roman"/>
          <w:sz w:val="24"/>
          <w:szCs w:val="24"/>
          <w:lang w:eastAsia="en-GB"/>
        </w:rPr>
        <w:t>(11): 1810–1820. </w:t>
      </w:r>
      <w:hyperlink r:id="rId67"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13" w:name="ref-2"/>
      <w:bookmarkEnd w:id="13"/>
      <w:r w:rsidRPr="00643F35">
        <w:rPr>
          <w:rFonts w:ascii="Times New Roman" w:eastAsia="Times New Roman" w:hAnsi="Times New Roman" w:cs="Times New Roman"/>
          <w:b/>
          <w:bCs/>
          <w:sz w:val="20"/>
          <w:lang w:eastAsia="en-GB"/>
        </w:rPr>
        <w:t>2.</w:t>
      </w:r>
      <w:r w:rsidRPr="00643F35">
        <w:rPr>
          <w:rFonts w:ascii="Times New Roman" w:eastAsia="Times New Roman" w:hAnsi="Times New Roman" w:cs="Times New Roman"/>
          <w:sz w:val="24"/>
          <w:szCs w:val="24"/>
          <w:lang w:eastAsia="en-GB"/>
        </w:rPr>
        <w:t> </w:t>
      </w:r>
      <w:bookmarkStart w:id="14" w:name="d1221e1332"/>
      <w:bookmarkEnd w:id="14"/>
      <w:r w:rsidRPr="00643F35">
        <w:rPr>
          <w:rFonts w:ascii="Times New Roman" w:eastAsia="Times New Roman" w:hAnsi="Times New Roman" w:cs="Times New Roman"/>
          <w:sz w:val="24"/>
          <w:szCs w:val="24"/>
          <w:lang w:eastAsia="en-GB"/>
        </w:rPr>
        <w:t xml:space="preserve">Brown JH, Gupta VK, </w:t>
      </w:r>
      <w:proofErr w:type="gramStart"/>
      <w:r w:rsidRPr="00643F35">
        <w:rPr>
          <w:rFonts w:ascii="Times New Roman" w:eastAsia="Times New Roman" w:hAnsi="Times New Roman" w:cs="Times New Roman"/>
          <w:sz w:val="24"/>
          <w:szCs w:val="24"/>
          <w:lang w:eastAsia="en-GB"/>
        </w:rPr>
        <w:t>Li</w:t>
      </w:r>
      <w:proofErr w:type="gramEnd"/>
      <w:r w:rsidRPr="00643F35">
        <w:rPr>
          <w:rFonts w:ascii="Times New Roman" w:eastAsia="Times New Roman" w:hAnsi="Times New Roman" w:cs="Times New Roman"/>
          <w:sz w:val="24"/>
          <w:szCs w:val="24"/>
          <w:lang w:eastAsia="en-GB"/>
        </w:rPr>
        <w:t xml:space="preserve"> BL, </w:t>
      </w:r>
      <w:r w:rsidRPr="00643F35">
        <w:rPr>
          <w:rFonts w:ascii="Times New Roman" w:eastAsia="Times New Roman" w:hAnsi="Times New Roman" w:cs="Times New Roman"/>
          <w:i/>
          <w:iCs/>
          <w:sz w:val="24"/>
          <w:szCs w:val="24"/>
          <w:lang w:eastAsia="en-GB"/>
        </w:rPr>
        <w:t>et al.</w:t>
      </w:r>
      <w:r w:rsidRPr="00643F35">
        <w:rPr>
          <w:rFonts w:ascii="Times New Roman" w:eastAsia="Times New Roman" w:hAnsi="Times New Roman" w:cs="Times New Roman"/>
          <w:sz w:val="24"/>
          <w:szCs w:val="24"/>
          <w:lang w:eastAsia="en-GB"/>
        </w:rPr>
        <w:t>: The fractal nature of nature: power laws, ecological complexity and biodiversity. </w:t>
      </w:r>
      <w:proofErr w:type="spellStart"/>
      <w:r w:rsidRPr="00643F35">
        <w:rPr>
          <w:rFonts w:ascii="Times New Roman" w:eastAsia="Times New Roman" w:hAnsi="Times New Roman" w:cs="Times New Roman"/>
          <w:i/>
          <w:iCs/>
          <w:sz w:val="24"/>
          <w:szCs w:val="24"/>
          <w:lang w:eastAsia="en-GB"/>
        </w:rPr>
        <w:t>Philos</w:t>
      </w:r>
      <w:proofErr w:type="spellEnd"/>
      <w:r w:rsidRPr="00643F35">
        <w:rPr>
          <w:rFonts w:ascii="Times New Roman" w:eastAsia="Times New Roman" w:hAnsi="Times New Roman" w:cs="Times New Roman"/>
          <w:i/>
          <w:iCs/>
          <w:sz w:val="24"/>
          <w:szCs w:val="24"/>
          <w:lang w:eastAsia="en-GB"/>
        </w:rPr>
        <w:t xml:space="preserve"> Trans R Soc </w:t>
      </w:r>
      <w:proofErr w:type="spellStart"/>
      <w:r w:rsidRPr="00643F35">
        <w:rPr>
          <w:rFonts w:ascii="Times New Roman" w:eastAsia="Times New Roman" w:hAnsi="Times New Roman" w:cs="Times New Roman"/>
          <w:i/>
          <w:iCs/>
          <w:sz w:val="24"/>
          <w:szCs w:val="24"/>
          <w:lang w:eastAsia="en-GB"/>
        </w:rPr>
        <w:t>Lond</w:t>
      </w:r>
      <w:proofErr w:type="spellEnd"/>
      <w:r w:rsidRPr="00643F35">
        <w:rPr>
          <w:rFonts w:ascii="Times New Roman" w:eastAsia="Times New Roman" w:hAnsi="Times New Roman" w:cs="Times New Roman"/>
          <w:i/>
          <w:iCs/>
          <w:sz w:val="24"/>
          <w:szCs w:val="24"/>
          <w:lang w:eastAsia="en-GB"/>
        </w:rPr>
        <w:t xml:space="preserve"> B </w:t>
      </w:r>
      <w:proofErr w:type="spellStart"/>
      <w:r w:rsidRPr="00643F35">
        <w:rPr>
          <w:rFonts w:ascii="Times New Roman" w:eastAsia="Times New Roman" w:hAnsi="Times New Roman" w:cs="Times New Roman"/>
          <w:i/>
          <w:iCs/>
          <w:sz w:val="24"/>
          <w:szCs w:val="24"/>
          <w:lang w:eastAsia="en-GB"/>
        </w:rPr>
        <w:t>Biol</w:t>
      </w:r>
      <w:proofErr w:type="spellEnd"/>
      <w:r w:rsidRPr="00643F35">
        <w:rPr>
          <w:rFonts w:ascii="Times New Roman" w:eastAsia="Times New Roman" w:hAnsi="Times New Roman" w:cs="Times New Roman"/>
          <w:i/>
          <w:iCs/>
          <w:sz w:val="24"/>
          <w:szCs w:val="24"/>
          <w:lang w:eastAsia="en-GB"/>
        </w:rPr>
        <w:t xml:space="preserve"> Sci.</w:t>
      </w:r>
      <w:r w:rsidRPr="00643F35">
        <w:rPr>
          <w:rFonts w:ascii="Times New Roman" w:eastAsia="Times New Roman" w:hAnsi="Times New Roman" w:cs="Times New Roman"/>
          <w:sz w:val="24"/>
          <w:szCs w:val="24"/>
          <w:lang w:eastAsia="en-GB"/>
        </w:rPr>
        <w:t> 2002; </w:t>
      </w:r>
      <w:r w:rsidRPr="00643F35">
        <w:rPr>
          <w:rFonts w:ascii="Times New Roman" w:eastAsia="Times New Roman" w:hAnsi="Times New Roman" w:cs="Times New Roman"/>
          <w:b/>
          <w:bCs/>
          <w:sz w:val="24"/>
          <w:szCs w:val="24"/>
          <w:lang w:eastAsia="en-GB"/>
        </w:rPr>
        <w:t>B 357</w:t>
      </w:r>
      <w:r w:rsidRPr="00643F35">
        <w:rPr>
          <w:rFonts w:ascii="Times New Roman" w:eastAsia="Times New Roman" w:hAnsi="Times New Roman" w:cs="Times New Roman"/>
          <w:sz w:val="24"/>
          <w:szCs w:val="24"/>
          <w:lang w:eastAsia="en-GB"/>
        </w:rPr>
        <w:t>(1421): 619–626. </w:t>
      </w:r>
      <w:proofErr w:type="spellStart"/>
      <w:r w:rsidRPr="00643F35">
        <w:rPr>
          <w:rFonts w:ascii="Times New Roman" w:eastAsia="Times New Roman" w:hAnsi="Times New Roman" w:cs="Times New Roman"/>
          <w:sz w:val="24"/>
          <w:szCs w:val="24"/>
          <w:lang w:eastAsia="en-GB"/>
        </w:rPr>
        <w:fldChar w:fldCharType="begin"/>
      </w:r>
      <w:r w:rsidRPr="00643F35">
        <w:rPr>
          <w:rFonts w:ascii="Times New Roman" w:eastAsia="Times New Roman" w:hAnsi="Times New Roman" w:cs="Times New Roman"/>
          <w:sz w:val="24"/>
          <w:szCs w:val="24"/>
          <w:lang w:eastAsia="en-GB"/>
        </w:rPr>
        <w:instrText xml:space="preserve"> HYPERLINK "http://www.ncbi.nlm.nih.gov/pubmed/12079523" \t "xrefwindow" </w:instrText>
      </w:r>
      <w:r w:rsidRPr="00643F35">
        <w:rPr>
          <w:rFonts w:ascii="Times New Roman" w:eastAsia="Times New Roman" w:hAnsi="Times New Roman" w:cs="Times New Roman"/>
          <w:sz w:val="24"/>
          <w:szCs w:val="24"/>
          <w:lang w:eastAsia="en-GB"/>
        </w:rPr>
        <w:fldChar w:fldCharType="separate"/>
      </w:r>
      <w:r w:rsidRPr="00643F35">
        <w:rPr>
          <w:rFonts w:ascii="Times New Roman" w:eastAsia="Times New Roman" w:hAnsi="Times New Roman" w:cs="Times New Roman"/>
          <w:color w:val="CC622E"/>
          <w:sz w:val="24"/>
          <w:szCs w:val="24"/>
          <w:u w:val="single"/>
          <w:lang w:eastAsia="en-GB"/>
        </w:rPr>
        <w:t>PubMed</w:t>
      </w:r>
      <w:proofErr w:type="spellEnd"/>
      <w:r w:rsidRPr="00643F35">
        <w:rPr>
          <w:rFonts w:ascii="Times New Roman" w:eastAsia="Times New Roman" w:hAnsi="Times New Roman" w:cs="Times New Roman"/>
          <w:color w:val="CC622E"/>
          <w:sz w:val="24"/>
          <w:szCs w:val="24"/>
          <w:u w:val="single"/>
          <w:lang w:eastAsia="en-GB"/>
        </w:rPr>
        <w:t xml:space="preserve"> Abstract</w:t>
      </w:r>
      <w:r w:rsidRPr="00643F35">
        <w:rPr>
          <w:rFonts w:ascii="Times New Roman" w:eastAsia="Times New Roman" w:hAnsi="Times New Roman" w:cs="Times New Roman"/>
          <w:color w:val="CC622E"/>
          <w:sz w:val="24"/>
          <w:szCs w:val="24"/>
          <w:lang w:eastAsia="en-GB"/>
        </w:rPr>
        <w:t> </w:t>
      </w:r>
      <w:r w:rsidRPr="00643F35">
        <w:rPr>
          <w:rFonts w:ascii="Times New Roman" w:eastAsia="Times New Roman" w:hAnsi="Times New Roman" w:cs="Times New Roman"/>
          <w:sz w:val="24"/>
          <w:szCs w:val="24"/>
          <w:lang w:eastAsia="en-GB"/>
        </w:rPr>
        <w:fldChar w:fldCharType="end"/>
      </w:r>
      <w:r w:rsidRPr="00643F35">
        <w:rPr>
          <w:rFonts w:ascii="Times New Roman" w:eastAsia="Times New Roman" w:hAnsi="Times New Roman" w:cs="Times New Roman"/>
          <w:sz w:val="24"/>
          <w:szCs w:val="24"/>
          <w:lang w:eastAsia="en-GB"/>
        </w:rPr>
        <w:t>| </w:t>
      </w:r>
      <w:hyperlink r:id="rId68" w:tgtFrame="xrefwindow" w:history="1">
        <w:r w:rsidRPr="00643F35">
          <w:rPr>
            <w:rFonts w:ascii="Times New Roman" w:eastAsia="Times New Roman" w:hAnsi="Times New Roman" w:cs="Times New Roman"/>
            <w:color w:val="CC622E"/>
            <w:sz w:val="24"/>
            <w:szCs w:val="24"/>
            <w:u w:val="single"/>
            <w:lang w:eastAsia="en-GB"/>
          </w:rPr>
          <w:t>Publisher Full Text</w:t>
        </w:r>
        <w:r w:rsidRPr="00643F35">
          <w:rPr>
            <w:rFonts w:ascii="Times New Roman" w:eastAsia="Times New Roman" w:hAnsi="Times New Roman" w:cs="Times New Roman"/>
            <w:color w:val="CC622E"/>
            <w:sz w:val="24"/>
            <w:szCs w:val="24"/>
            <w:lang w:eastAsia="en-GB"/>
          </w:rPr>
          <w:t> </w:t>
        </w:r>
      </w:hyperlink>
      <w:r w:rsidRPr="00643F35">
        <w:rPr>
          <w:rFonts w:ascii="Times New Roman" w:eastAsia="Times New Roman" w:hAnsi="Times New Roman" w:cs="Times New Roman"/>
          <w:sz w:val="24"/>
          <w:szCs w:val="24"/>
          <w:lang w:eastAsia="en-GB"/>
        </w:rPr>
        <w:t>| </w:t>
      </w:r>
      <w:hyperlink r:id="rId69" w:tgtFrame="xrefwindow" w:history="1">
        <w:r w:rsidRPr="00643F35">
          <w:rPr>
            <w:rFonts w:ascii="Times New Roman" w:eastAsia="Times New Roman" w:hAnsi="Times New Roman" w:cs="Times New Roman"/>
            <w:color w:val="CC622E"/>
            <w:sz w:val="24"/>
            <w:szCs w:val="24"/>
            <w:u w:val="single"/>
            <w:lang w:eastAsia="en-GB"/>
          </w:rPr>
          <w:t>Free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15" w:name="ref-3"/>
      <w:bookmarkEnd w:id="15"/>
      <w:r w:rsidRPr="00643F35">
        <w:rPr>
          <w:rFonts w:ascii="Times New Roman" w:eastAsia="Times New Roman" w:hAnsi="Times New Roman" w:cs="Times New Roman"/>
          <w:b/>
          <w:bCs/>
          <w:sz w:val="20"/>
          <w:lang w:eastAsia="en-GB"/>
        </w:rPr>
        <w:t>3.</w:t>
      </w:r>
      <w:r w:rsidRPr="00643F35">
        <w:rPr>
          <w:rFonts w:ascii="Times New Roman" w:eastAsia="Times New Roman" w:hAnsi="Times New Roman" w:cs="Times New Roman"/>
          <w:sz w:val="24"/>
          <w:szCs w:val="24"/>
          <w:lang w:eastAsia="en-GB"/>
        </w:rPr>
        <w:t> </w:t>
      </w:r>
      <w:bookmarkStart w:id="16" w:name="d1221e1359"/>
      <w:bookmarkEnd w:id="16"/>
      <w:proofErr w:type="spellStart"/>
      <w:r w:rsidRPr="00643F35">
        <w:rPr>
          <w:rFonts w:ascii="Times New Roman" w:eastAsia="Times New Roman" w:hAnsi="Times New Roman" w:cs="Times New Roman"/>
          <w:sz w:val="24"/>
          <w:szCs w:val="24"/>
          <w:lang w:eastAsia="en-GB"/>
        </w:rPr>
        <w:t>Solé</w:t>
      </w:r>
      <w:proofErr w:type="spellEnd"/>
      <w:r w:rsidRPr="00643F35">
        <w:rPr>
          <w:rFonts w:ascii="Times New Roman" w:eastAsia="Times New Roman" w:hAnsi="Times New Roman" w:cs="Times New Roman"/>
          <w:sz w:val="24"/>
          <w:szCs w:val="24"/>
          <w:lang w:eastAsia="en-GB"/>
        </w:rPr>
        <w:t xml:space="preserve"> RV, </w:t>
      </w:r>
      <w:proofErr w:type="spellStart"/>
      <w:r w:rsidRPr="00643F35">
        <w:rPr>
          <w:rFonts w:ascii="Times New Roman" w:eastAsia="Times New Roman" w:hAnsi="Times New Roman" w:cs="Times New Roman"/>
          <w:sz w:val="24"/>
          <w:szCs w:val="24"/>
          <w:lang w:eastAsia="en-GB"/>
        </w:rPr>
        <w:t>Bascompte</w:t>
      </w:r>
      <w:proofErr w:type="spellEnd"/>
      <w:r w:rsidRPr="00643F35">
        <w:rPr>
          <w:rFonts w:ascii="Times New Roman" w:eastAsia="Times New Roman" w:hAnsi="Times New Roman" w:cs="Times New Roman"/>
          <w:sz w:val="24"/>
          <w:szCs w:val="24"/>
          <w:lang w:eastAsia="en-GB"/>
        </w:rPr>
        <w:t xml:space="preserve"> J: Self-organization in complex ecosystems. Princeton University Press. 2006.</w:t>
      </w:r>
      <w:hyperlink r:id="rId70" w:tgtFrame="xrefwindow" w:history="1">
        <w:r w:rsidRPr="00643F35">
          <w:rPr>
            <w:rFonts w:ascii="Times New Roman" w:eastAsia="Times New Roman" w:hAnsi="Times New Roman" w:cs="Times New Roman"/>
            <w:color w:val="CC622E"/>
            <w:sz w:val="24"/>
            <w:szCs w:val="24"/>
            <w:u w:val="single"/>
            <w:lang w:eastAsia="en-GB"/>
          </w:rPr>
          <w:t>Reference Source</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17" w:name="ref-4"/>
      <w:bookmarkEnd w:id="17"/>
      <w:r w:rsidRPr="00643F35">
        <w:rPr>
          <w:rFonts w:ascii="Times New Roman" w:eastAsia="Times New Roman" w:hAnsi="Times New Roman" w:cs="Times New Roman"/>
          <w:b/>
          <w:bCs/>
          <w:sz w:val="20"/>
          <w:lang w:eastAsia="en-GB"/>
        </w:rPr>
        <w:t>4.</w:t>
      </w:r>
      <w:r w:rsidRPr="00643F35">
        <w:rPr>
          <w:rFonts w:ascii="Times New Roman" w:eastAsia="Times New Roman" w:hAnsi="Times New Roman" w:cs="Times New Roman"/>
          <w:sz w:val="24"/>
          <w:szCs w:val="24"/>
          <w:lang w:eastAsia="en-GB"/>
        </w:rPr>
        <w:t> </w:t>
      </w:r>
      <w:bookmarkStart w:id="18" w:name="d1221e1370"/>
      <w:bookmarkEnd w:id="18"/>
      <w:r w:rsidRPr="00643F35">
        <w:rPr>
          <w:rFonts w:ascii="Times New Roman" w:eastAsia="Times New Roman" w:hAnsi="Times New Roman" w:cs="Times New Roman"/>
          <w:sz w:val="24"/>
          <w:szCs w:val="24"/>
          <w:lang w:eastAsia="en-GB"/>
        </w:rPr>
        <w:t xml:space="preserve">Fortin MJ, Dale MRT, </w:t>
      </w:r>
      <w:proofErr w:type="spellStart"/>
      <w:r w:rsidRPr="00643F35">
        <w:rPr>
          <w:rFonts w:ascii="Times New Roman" w:eastAsia="Times New Roman" w:hAnsi="Times New Roman" w:cs="Times New Roman"/>
          <w:sz w:val="24"/>
          <w:szCs w:val="24"/>
          <w:lang w:eastAsia="en-GB"/>
        </w:rPr>
        <w:t>ver</w:t>
      </w:r>
      <w:proofErr w:type="spellEnd"/>
      <w:r w:rsidRPr="00643F35">
        <w:rPr>
          <w:rFonts w:ascii="Times New Roman" w:eastAsia="Times New Roman" w:hAnsi="Times New Roman" w:cs="Times New Roman"/>
          <w:sz w:val="24"/>
          <w:szCs w:val="24"/>
          <w:lang w:eastAsia="en-GB"/>
        </w:rPr>
        <w:t xml:space="preserve"> </w:t>
      </w:r>
      <w:proofErr w:type="spellStart"/>
      <w:r w:rsidRPr="00643F35">
        <w:rPr>
          <w:rFonts w:ascii="Times New Roman" w:eastAsia="Times New Roman" w:hAnsi="Times New Roman" w:cs="Times New Roman"/>
          <w:sz w:val="24"/>
          <w:szCs w:val="24"/>
          <w:lang w:eastAsia="en-GB"/>
        </w:rPr>
        <w:t>Hoef</w:t>
      </w:r>
      <w:proofErr w:type="spellEnd"/>
      <w:r w:rsidRPr="00643F35">
        <w:rPr>
          <w:rFonts w:ascii="Times New Roman" w:eastAsia="Times New Roman" w:hAnsi="Times New Roman" w:cs="Times New Roman"/>
          <w:sz w:val="24"/>
          <w:szCs w:val="24"/>
          <w:lang w:eastAsia="en-GB"/>
        </w:rPr>
        <w:t xml:space="preserve"> J: Spatial Analysis in Ecology. </w:t>
      </w:r>
      <w:proofErr w:type="spellStart"/>
      <w:r w:rsidRPr="00643F35">
        <w:rPr>
          <w:rFonts w:ascii="Times New Roman" w:eastAsia="Times New Roman" w:hAnsi="Times New Roman" w:cs="Times New Roman"/>
          <w:i/>
          <w:iCs/>
          <w:sz w:val="24"/>
          <w:szCs w:val="24"/>
          <w:lang w:eastAsia="en-GB"/>
        </w:rPr>
        <w:t>Encyclopedia</w:t>
      </w:r>
      <w:proofErr w:type="spellEnd"/>
      <w:r w:rsidRPr="00643F35">
        <w:rPr>
          <w:rFonts w:ascii="Times New Roman" w:eastAsia="Times New Roman" w:hAnsi="Times New Roman" w:cs="Times New Roman"/>
          <w:i/>
          <w:iCs/>
          <w:sz w:val="24"/>
          <w:szCs w:val="24"/>
          <w:lang w:eastAsia="en-GB"/>
        </w:rPr>
        <w:t xml:space="preserve"> of </w:t>
      </w:r>
      <w:proofErr w:type="spellStart"/>
      <w:r w:rsidRPr="00643F35">
        <w:rPr>
          <w:rFonts w:ascii="Times New Roman" w:eastAsia="Times New Roman" w:hAnsi="Times New Roman" w:cs="Times New Roman"/>
          <w:i/>
          <w:iCs/>
          <w:sz w:val="24"/>
          <w:szCs w:val="24"/>
          <w:lang w:eastAsia="en-GB"/>
        </w:rPr>
        <w:t>Environmetrics</w:t>
      </w:r>
      <w:proofErr w:type="spellEnd"/>
      <w:r w:rsidRPr="00643F35">
        <w:rPr>
          <w:rFonts w:ascii="Times New Roman" w:eastAsia="Times New Roman" w:hAnsi="Times New Roman" w:cs="Times New Roman"/>
          <w:i/>
          <w:iCs/>
          <w:sz w:val="24"/>
          <w:szCs w:val="24"/>
          <w:lang w:eastAsia="en-GB"/>
        </w:rPr>
        <w:t>.</w:t>
      </w:r>
      <w:r w:rsidRPr="00643F35">
        <w:rPr>
          <w:rFonts w:ascii="Times New Roman" w:eastAsia="Times New Roman" w:hAnsi="Times New Roman" w:cs="Times New Roman"/>
          <w:sz w:val="24"/>
          <w:szCs w:val="24"/>
          <w:lang w:eastAsia="en-GB"/>
        </w:rPr>
        <w:t> John Wiley &amp; Sons, Ltd. 2006. </w:t>
      </w:r>
      <w:hyperlink r:id="rId71"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19" w:name="ref-5"/>
      <w:bookmarkEnd w:id="19"/>
      <w:r w:rsidRPr="00643F35">
        <w:rPr>
          <w:rFonts w:ascii="Times New Roman" w:eastAsia="Times New Roman" w:hAnsi="Times New Roman" w:cs="Times New Roman"/>
          <w:b/>
          <w:bCs/>
          <w:sz w:val="20"/>
          <w:lang w:eastAsia="en-GB"/>
        </w:rPr>
        <w:t>5.</w:t>
      </w:r>
      <w:r w:rsidRPr="00643F35">
        <w:rPr>
          <w:rFonts w:ascii="Times New Roman" w:eastAsia="Times New Roman" w:hAnsi="Times New Roman" w:cs="Times New Roman"/>
          <w:sz w:val="24"/>
          <w:szCs w:val="24"/>
          <w:lang w:eastAsia="en-GB"/>
        </w:rPr>
        <w:t> </w:t>
      </w:r>
      <w:bookmarkStart w:id="20" w:name="d1221e1384"/>
      <w:bookmarkEnd w:id="20"/>
      <w:r w:rsidRPr="00643F35">
        <w:rPr>
          <w:rFonts w:ascii="Times New Roman" w:eastAsia="Times New Roman" w:hAnsi="Times New Roman" w:cs="Times New Roman"/>
          <w:sz w:val="24"/>
          <w:szCs w:val="24"/>
          <w:lang w:eastAsia="en-GB"/>
        </w:rPr>
        <w:t xml:space="preserve">Harte D: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Theory and Applications. Chapman &amp; Hall/CRC. 2001; 264. </w:t>
      </w:r>
      <w:hyperlink r:id="rId72" w:tgtFrame="xrefwindow" w:history="1">
        <w:r w:rsidRPr="00643F35">
          <w:rPr>
            <w:rFonts w:ascii="Times New Roman" w:eastAsia="Times New Roman" w:hAnsi="Times New Roman" w:cs="Times New Roman"/>
            <w:color w:val="CC622E"/>
            <w:sz w:val="24"/>
            <w:szCs w:val="24"/>
            <w:u w:val="single"/>
            <w:lang w:eastAsia="en-GB"/>
          </w:rPr>
          <w:t>Reference Source</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21" w:name="ref-6"/>
      <w:bookmarkEnd w:id="21"/>
      <w:r w:rsidRPr="00643F35">
        <w:rPr>
          <w:rFonts w:ascii="Times New Roman" w:eastAsia="Times New Roman" w:hAnsi="Times New Roman" w:cs="Times New Roman"/>
          <w:b/>
          <w:bCs/>
          <w:sz w:val="20"/>
          <w:lang w:eastAsia="en-GB"/>
        </w:rPr>
        <w:t>6.</w:t>
      </w:r>
      <w:r w:rsidRPr="00643F35">
        <w:rPr>
          <w:rFonts w:ascii="Times New Roman" w:eastAsia="Times New Roman" w:hAnsi="Times New Roman" w:cs="Times New Roman"/>
          <w:sz w:val="24"/>
          <w:szCs w:val="24"/>
          <w:lang w:eastAsia="en-GB"/>
        </w:rPr>
        <w:t> </w:t>
      </w:r>
      <w:bookmarkStart w:id="22" w:name="d1221e1396"/>
      <w:bookmarkEnd w:id="22"/>
      <w:r w:rsidRPr="00643F35">
        <w:rPr>
          <w:rFonts w:ascii="Times New Roman" w:eastAsia="Times New Roman" w:hAnsi="Times New Roman" w:cs="Times New Roman"/>
          <w:sz w:val="24"/>
          <w:szCs w:val="24"/>
          <w:lang w:eastAsia="en-GB"/>
        </w:rPr>
        <w:t xml:space="preserve">Laurie H, Perrier E: A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model for spatial variation in species richness. </w:t>
      </w:r>
      <w:r w:rsidRPr="00643F35">
        <w:rPr>
          <w:rFonts w:ascii="Times New Roman" w:eastAsia="Times New Roman" w:hAnsi="Times New Roman" w:cs="Times New Roman"/>
          <w:i/>
          <w:iCs/>
          <w:sz w:val="24"/>
          <w:szCs w:val="24"/>
          <w:lang w:eastAsia="en-GB"/>
        </w:rPr>
        <w:t>Ecological Complexity.</w:t>
      </w:r>
      <w:r w:rsidRPr="00643F35">
        <w:rPr>
          <w:rFonts w:ascii="Times New Roman" w:eastAsia="Times New Roman" w:hAnsi="Times New Roman" w:cs="Times New Roman"/>
          <w:sz w:val="24"/>
          <w:szCs w:val="24"/>
          <w:lang w:eastAsia="en-GB"/>
        </w:rPr>
        <w:t>2010; </w:t>
      </w:r>
      <w:r w:rsidRPr="00643F35">
        <w:rPr>
          <w:rFonts w:ascii="Times New Roman" w:eastAsia="Times New Roman" w:hAnsi="Times New Roman" w:cs="Times New Roman"/>
          <w:b/>
          <w:bCs/>
          <w:sz w:val="24"/>
          <w:szCs w:val="24"/>
          <w:lang w:eastAsia="en-GB"/>
        </w:rPr>
        <w:t>7</w:t>
      </w:r>
      <w:r w:rsidRPr="00643F35">
        <w:rPr>
          <w:rFonts w:ascii="Times New Roman" w:eastAsia="Times New Roman" w:hAnsi="Times New Roman" w:cs="Times New Roman"/>
          <w:sz w:val="24"/>
          <w:szCs w:val="24"/>
          <w:lang w:eastAsia="en-GB"/>
        </w:rPr>
        <w:t>(1): 32–35. </w:t>
      </w:r>
      <w:hyperlink r:id="rId73"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23" w:name="ref-7"/>
      <w:bookmarkEnd w:id="23"/>
      <w:r w:rsidRPr="00643F35">
        <w:rPr>
          <w:rFonts w:ascii="Times New Roman" w:eastAsia="Times New Roman" w:hAnsi="Times New Roman" w:cs="Times New Roman"/>
          <w:b/>
          <w:bCs/>
          <w:sz w:val="20"/>
          <w:lang w:eastAsia="en-GB"/>
        </w:rPr>
        <w:t>7.</w:t>
      </w:r>
      <w:r w:rsidRPr="00643F35">
        <w:rPr>
          <w:rFonts w:ascii="Times New Roman" w:eastAsia="Times New Roman" w:hAnsi="Times New Roman" w:cs="Times New Roman"/>
          <w:sz w:val="24"/>
          <w:szCs w:val="24"/>
          <w:lang w:eastAsia="en-GB"/>
        </w:rPr>
        <w:t> </w:t>
      </w:r>
      <w:bookmarkStart w:id="24" w:name="d1221e1413"/>
      <w:bookmarkEnd w:id="24"/>
      <w:proofErr w:type="spellStart"/>
      <w:r w:rsidRPr="00643F35">
        <w:rPr>
          <w:rFonts w:ascii="Times New Roman" w:eastAsia="Times New Roman" w:hAnsi="Times New Roman" w:cs="Times New Roman"/>
          <w:sz w:val="24"/>
          <w:szCs w:val="24"/>
          <w:lang w:eastAsia="en-GB"/>
        </w:rPr>
        <w:t>Bez</w:t>
      </w:r>
      <w:proofErr w:type="spellEnd"/>
      <w:r w:rsidRPr="00643F35">
        <w:rPr>
          <w:rFonts w:ascii="Times New Roman" w:eastAsia="Times New Roman" w:hAnsi="Times New Roman" w:cs="Times New Roman"/>
          <w:sz w:val="24"/>
          <w:szCs w:val="24"/>
          <w:lang w:eastAsia="en-GB"/>
        </w:rPr>
        <w:t xml:space="preserve"> N, Bertrand S: The duality of fractals: roughness and self-similarity. </w:t>
      </w:r>
      <w:r w:rsidRPr="00643F35">
        <w:rPr>
          <w:rFonts w:ascii="Times New Roman" w:eastAsia="Times New Roman" w:hAnsi="Times New Roman" w:cs="Times New Roman"/>
          <w:i/>
          <w:iCs/>
          <w:sz w:val="24"/>
          <w:szCs w:val="24"/>
          <w:lang w:eastAsia="en-GB"/>
        </w:rPr>
        <w:t>Theoretical Ecology.</w:t>
      </w:r>
      <w:r w:rsidRPr="00643F35">
        <w:rPr>
          <w:rFonts w:ascii="Times New Roman" w:eastAsia="Times New Roman" w:hAnsi="Times New Roman" w:cs="Times New Roman"/>
          <w:sz w:val="24"/>
          <w:szCs w:val="24"/>
          <w:lang w:eastAsia="en-GB"/>
        </w:rPr>
        <w:t> 2011; </w:t>
      </w:r>
      <w:r w:rsidRPr="00643F35">
        <w:rPr>
          <w:rFonts w:ascii="Times New Roman" w:eastAsia="Times New Roman" w:hAnsi="Times New Roman" w:cs="Times New Roman"/>
          <w:b/>
          <w:bCs/>
          <w:sz w:val="24"/>
          <w:szCs w:val="24"/>
          <w:lang w:eastAsia="en-GB"/>
        </w:rPr>
        <w:t>4</w:t>
      </w:r>
      <w:r w:rsidRPr="00643F35">
        <w:rPr>
          <w:rFonts w:ascii="Times New Roman" w:eastAsia="Times New Roman" w:hAnsi="Times New Roman" w:cs="Times New Roman"/>
          <w:sz w:val="24"/>
          <w:szCs w:val="24"/>
          <w:lang w:eastAsia="en-GB"/>
        </w:rPr>
        <w:t>(3): 371–383. </w:t>
      </w:r>
      <w:hyperlink r:id="rId74"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25" w:name="ref-8"/>
      <w:bookmarkEnd w:id="25"/>
      <w:r w:rsidRPr="00643F35">
        <w:rPr>
          <w:rFonts w:ascii="Times New Roman" w:eastAsia="Times New Roman" w:hAnsi="Times New Roman" w:cs="Times New Roman"/>
          <w:b/>
          <w:bCs/>
          <w:sz w:val="20"/>
          <w:lang w:eastAsia="en-GB"/>
        </w:rPr>
        <w:t>8.</w:t>
      </w:r>
      <w:r w:rsidRPr="00643F35">
        <w:rPr>
          <w:rFonts w:ascii="Times New Roman" w:eastAsia="Times New Roman" w:hAnsi="Times New Roman" w:cs="Times New Roman"/>
          <w:sz w:val="24"/>
          <w:szCs w:val="24"/>
          <w:lang w:eastAsia="en-GB"/>
        </w:rPr>
        <w:t> </w:t>
      </w:r>
      <w:bookmarkStart w:id="26" w:name="d1221e1430"/>
      <w:bookmarkEnd w:id="26"/>
      <w:proofErr w:type="spellStart"/>
      <w:r w:rsidRPr="00643F35">
        <w:rPr>
          <w:rFonts w:ascii="Times New Roman" w:eastAsia="Times New Roman" w:hAnsi="Times New Roman" w:cs="Times New Roman"/>
          <w:sz w:val="24"/>
          <w:szCs w:val="24"/>
          <w:lang w:eastAsia="en-GB"/>
        </w:rPr>
        <w:t>Plotkin</w:t>
      </w:r>
      <w:proofErr w:type="spellEnd"/>
      <w:r w:rsidRPr="00643F35">
        <w:rPr>
          <w:rFonts w:ascii="Times New Roman" w:eastAsia="Times New Roman" w:hAnsi="Times New Roman" w:cs="Times New Roman"/>
          <w:sz w:val="24"/>
          <w:szCs w:val="24"/>
          <w:lang w:eastAsia="en-GB"/>
        </w:rPr>
        <w:t xml:space="preserve"> JB, </w:t>
      </w:r>
      <w:proofErr w:type="spellStart"/>
      <w:r w:rsidRPr="00643F35">
        <w:rPr>
          <w:rFonts w:ascii="Times New Roman" w:eastAsia="Times New Roman" w:hAnsi="Times New Roman" w:cs="Times New Roman"/>
          <w:sz w:val="24"/>
          <w:szCs w:val="24"/>
          <w:lang w:eastAsia="en-GB"/>
        </w:rPr>
        <w:t>Chave</w:t>
      </w:r>
      <w:proofErr w:type="spellEnd"/>
      <w:r w:rsidRPr="00643F35">
        <w:rPr>
          <w:rFonts w:ascii="Times New Roman" w:eastAsia="Times New Roman" w:hAnsi="Times New Roman" w:cs="Times New Roman"/>
          <w:sz w:val="24"/>
          <w:szCs w:val="24"/>
          <w:lang w:eastAsia="en-GB"/>
        </w:rPr>
        <w:t xml:space="preserve"> J, </w:t>
      </w:r>
      <w:proofErr w:type="gramStart"/>
      <w:r w:rsidRPr="00643F35">
        <w:rPr>
          <w:rFonts w:ascii="Times New Roman" w:eastAsia="Times New Roman" w:hAnsi="Times New Roman" w:cs="Times New Roman"/>
          <w:sz w:val="24"/>
          <w:szCs w:val="24"/>
          <w:lang w:eastAsia="en-GB"/>
        </w:rPr>
        <w:t>Ashton</w:t>
      </w:r>
      <w:proofErr w:type="gramEnd"/>
      <w:r w:rsidRPr="00643F35">
        <w:rPr>
          <w:rFonts w:ascii="Times New Roman" w:eastAsia="Times New Roman" w:hAnsi="Times New Roman" w:cs="Times New Roman"/>
          <w:sz w:val="24"/>
          <w:szCs w:val="24"/>
          <w:lang w:eastAsia="en-GB"/>
        </w:rPr>
        <w:t xml:space="preserve"> PS: Cluster analysis of spatial patterns in Malaysian tree species. </w:t>
      </w:r>
      <w:r w:rsidRPr="00643F35">
        <w:rPr>
          <w:rFonts w:ascii="Times New Roman" w:eastAsia="Times New Roman" w:hAnsi="Times New Roman" w:cs="Times New Roman"/>
          <w:i/>
          <w:iCs/>
          <w:sz w:val="24"/>
          <w:szCs w:val="24"/>
          <w:lang w:eastAsia="en-GB"/>
        </w:rPr>
        <w:t>Am Nat.</w:t>
      </w:r>
      <w:r w:rsidRPr="00643F35">
        <w:rPr>
          <w:rFonts w:ascii="Times New Roman" w:eastAsia="Times New Roman" w:hAnsi="Times New Roman" w:cs="Times New Roman"/>
          <w:sz w:val="24"/>
          <w:szCs w:val="24"/>
          <w:lang w:eastAsia="en-GB"/>
        </w:rPr>
        <w:t> 2002</w:t>
      </w:r>
      <w:proofErr w:type="gramStart"/>
      <w:r w:rsidRPr="00643F35">
        <w:rPr>
          <w:rFonts w:ascii="Times New Roman" w:eastAsia="Times New Roman" w:hAnsi="Times New Roman" w:cs="Times New Roman"/>
          <w:sz w:val="24"/>
          <w:szCs w:val="24"/>
          <w:lang w:eastAsia="en-GB"/>
        </w:rPr>
        <w:t>;</w:t>
      </w:r>
      <w:r w:rsidRPr="00643F35">
        <w:rPr>
          <w:rFonts w:ascii="Times New Roman" w:eastAsia="Times New Roman" w:hAnsi="Times New Roman" w:cs="Times New Roman"/>
          <w:b/>
          <w:bCs/>
          <w:sz w:val="24"/>
          <w:szCs w:val="24"/>
          <w:lang w:eastAsia="en-GB"/>
        </w:rPr>
        <w:t>160</w:t>
      </w:r>
      <w:proofErr w:type="gramEnd"/>
      <w:r w:rsidRPr="00643F35">
        <w:rPr>
          <w:rFonts w:ascii="Times New Roman" w:eastAsia="Times New Roman" w:hAnsi="Times New Roman" w:cs="Times New Roman"/>
          <w:sz w:val="24"/>
          <w:szCs w:val="24"/>
          <w:lang w:eastAsia="en-GB"/>
        </w:rPr>
        <w:t>(5): 629–644. </w:t>
      </w:r>
      <w:proofErr w:type="spellStart"/>
      <w:r w:rsidRPr="00643F35">
        <w:rPr>
          <w:rFonts w:ascii="Times New Roman" w:eastAsia="Times New Roman" w:hAnsi="Times New Roman" w:cs="Times New Roman"/>
          <w:sz w:val="24"/>
          <w:szCs w:val="24"/>
          <w:lang w:eastAsia="en-GB"/>
        </w:rPr>
        <w:fldChar w:fldCharType="begin"/>
      </w:r>
      <w:r w:rsidRPr="00643F35">
        <w:rPr>
          <w:rFonts w:ascii="Times New Roman" w:eastAsia="Times New Roman" w:hAnsi="Times New Roman" w:cs="Times New Roman"/>
          <w:sz w:val="24"/>
          <w:szCs w:val="24"/>
          <w:lang w:eastAsia="en-GB"/>
        </w:rPr>
        <w:instrText xml:space="preserve"> HYPERLINK "http://www.ncbi.nlm.nih.gov/pubmed/18707513" \t "xrefwindow" </w:instrText>
      </w:r>
      <w:r w:rsidRPr="00643F35">
        <w:rPr>
          <w:rFonts w:ascii="Times New Roman" w:eastAsia="Times New Roman" w:hAnsi="Times New Roman" w:cs="Times New Roman"/>
          <w:sz w:val="24"/>
          <w:szCs w:val="24"/>
          <w:lang w:eastAsia="en-GB"/>
        </w:rPr>
        <w:fldChar w:fldCharType="separate"/>
      </w:r>
      <w:r w:rsidRPr="00643F35">
        <w:rPr>
          <w:rFonts w:ascii="Times New Roman" w:eastAsia="Times New Roman" w:hAnsi="Times New Roman" w:cs="Times New Roman"/>
          <w:color w:val="CC622E"/>
          <w:sz w:val="24"/>
          <w:szCs w:val="24"/>
          <w:u w:val="single"/>
          <w:lang w:eastAsia="en-GB"/>
        </w:rPr>
        <w:t>PubMed</w:t>
      </w:r>
      <w:proofErr w:type="spellEnd"/>
      <w:r w:rsidRPr="00643F35">
        <w:rPr>
          <w:rFonts w:ascii="Times New Roman" w:eastAsia="Times New Roman" w:hAnsi="Times New Roman" w:cs="Times New Roman"/>
          <w:color w:val="CC622E"/>
          <w:sz w:val="24"/>
          <w:szCs w:val="24"/>
          <w:u w:val="single"/>
          <w:lang w:eastAsia="en-GB"/>
        </w:rPr>
        <w:t xml:space="preserve"> Abstract</w:t>
      </w:r>
      <w:r w:rsidRPr="00643F35">
        <w:rPr>
          <w:rFonts w:ascii="Times New Roman" w:eastAsia="Times New Roman" w:hAnsi="Times New Roman" w:cs="Times New Roman"/>
          <w:color w:val="CC622E"/>
          <w:sz w:val="24"/>
          <w:szCs w:val="24"/>
          <w:lang w:eastAsia="en-GB"/>
        </w:rPr>
        <w:t> </w:t>
      </w:r>
      <w:r w:rsidRPr="00643F35">
        <w:rPr>
          <w:rFonts w:ascii="Times New Roman" w:eastAsia="Times New Roman" w:hAnsi="Times New Roman" w:cs="Times New Roman"/>
          <w:sz w:val="24"/>
          <w:szCs w:val="24"/>
          <w:lang w:eastAsia="en-GB"/>
        </w:rPr>
        <w:fldChar w:fldCharType="end"/>
      </w:r>
      <w:r w:rsidRPr="00643F35">
        <w:rPr>
          <w:rFonts w:ascii="Times New Roman" w:eastAsia="Times New Roman" w:hAnsi="Times New Roman" w:cs="Times New Roman"/>
          <w:sz w:val="24"/>
          <w:szCs w:val="24"/>
          <w:lang w:eastAsia="en-GB"/>
        </w:rPr>
        <w:t>| </w:t>
      </w:r>
      <w:hyperlink r:id="rId75"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27" w:name="ref-9"/>
      <w:bookmarkEnd w:id="27"/>
      <w:r w:rsidRPr="00643F35">
        <w:rPr>
          <w:rFonts w:ascii="Times New Roman" w:eastAsia="Times New Roman" w:hAnsi="Times New Roman" w:cs="Times New Roman"/>
          <w:b/>
          <w:bCs/>
          <w:sz w:val="20"/>
          <w:lang w:eastAsia="en-GB"/>
        </w:rPr>
        <w:t>9.</w:t>
      </w:r>
      <w:r w:rsidRPr="00643F35">
        <w:rPr>
          <w:rFonts w:ascii="Times New Roman" w:eastAsia="Times New Roman" w:hAnsi="Times New Roman" w:cs="Times New Roman"/>
          <w:sz w:val="24"/>
          <w:szCs w:val="24"/>
          <w:lang w:eastAsia="en-GB"/>
        </w:rPr>
        <w:t> </w:t>
      </w:r>
      <w:bookmarkStart w:id="28" w:name="d1221e1450"/>
      <w:bookmarkEnd w:id="28"/>
      <w:r w:rsidRPr="00643F35">
        <w:rPr>
          <w:rFonts w:ascii="Times New Roman" w:eastAsia="Times New Roman" w:hAnsi="Times New Roman" w:cs="Times New Roman"/>
          <w:sz w:val="24"/>
          <w:szCs w:val="24"/>
          <w:lang w:eastAsia="en-GB"/>
        </w:rPr>
        <w:t xml:space="preserve">Stanley HE, </w:t>
      </w:r>
      <w:proofErr w:type="spellStart"/>
      <w:r w:rsidRPr="00643F35">
        <w:rPr>
          <w:rFonts w:ascii="Times New Roman" w:eastAsia="Times New Roman" w:hAnsi="Times New Roman" w:cs="Times New Roman"/>
          <w:sz w:val="24"/>
          <w:szCs w:val="24"/>
          <w:lang w:eastAsia="en-GB"/>
        </w:rPr>
        <w:t>Meakin</w:t>
      </w:r>
      <w:proofErr w:type="spellEnd"/>
      <w:r w:rsidRPr="00643F35">
        <w:rPr>
          <w:rFonts w:ascii="Times New Roman" w:eastAsia="Times New Roman" w:hAnsi="Times New Roman" w:cs="Times New Roman"/>
          <w:sz w:val="24"/>
          <w:szCs w:val="24"/>
          <w:lang w:eastAsia="en-GB"/>
        </w:rPr>
        <w:t xml:space="preserve"> P: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phenomena in physics and chemistry. </w:t>
      </w:r>
      <w:r w:rsidRPr="00643F35">
        <w:rPr>
          <w:rFonts w:ascii="Times New Roman" w:eastAsia="Times New Roman" w:hAnsi="Times New Roman" w:cs="Times New Roman"/>
          <w:i/>
          <w:iCs/>
          <w:sz w:val="24"/>
          <w:szCs w:val="24"/>
          <w:lang w:eastAsia="en-GB"/>
        </w:rPr>
        <w:t>Nature.</w:t>
      </w:r>
      <w:r w:rsidRPr="00643F35">
        <w:rPr>
          <w:rFonts w:ascii="Times New Roman" w:eastAsia="Times New Roman" w:hAnsi="Times New Roman" w:cs="Times New Roman"/>
          <w:sz w:val="24"/>
          <w:szCs w:val="24"/>
          <w:lang w:eastAsia="en-GB"/>
        </w:rPr>
        <w:t> 1988; </w:t>
      </w:r>
      <w:r w:rsidRPr="00643F35">
        <w:rPr>
          <w:rFonts w:ascii="Times New Roman" w:eastAsia="Times New Roman" w:hAnsi="Times New Roman" w:cs="Times New Roman"/>
          <w:b/>
          <w:bCs/>
          <w:sz w:val="24"/>
          <w:szCs w:val="24"/>
          <w:lang w:eastAsia="en-GB"/>
        </w:rPr>
        <w:t>335</w:t>
      </w:r>
      <w:r w:rsidRPr="00643F35">
        <w:rPr>
          <w:rFonts w:ascii="Times New Roman" w:eastAsia="Times New Roman" w:hAnsi="Times New Roman" w:cs="Times New Roman"/>
          <w:sz w:val="24"/>
          <w:szCs w:val="24"/>
          <w:lang w:eastAsia="en-GB"/>
        </w:rPr>
        <w:t>: 405–409.</w:t>
      </w:r>
      <w:hyperlink r:id="rId76"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29" w:name="ref-10"/>
      <w:bookmarkEnd w:id="29"/>
      <w:r w:rsidRPr="00643F35">
        <w:rPr>
          <w:rFonts w:ascii="Times New Roman" w:eastAsia="Times New Roman" w:hAnsi="Times New Roman" w:cs="Times New Roman"/>
          <w:b/>
          <w:bCs/>
          <w:sz w:val="20"/>
          <w:lang w:eastAsia="en-GB"/>
        </w:rPr>
        <w:t>10.</w:t>
      </w:r>
      <w:r w:rsidRPr="00643F35">
        <w:rPr>
          <w:rFonts w:ascii="Times New Roman" w:eastAsia="Times New Roman" w:hAnsi="Times New Roman" w:cs="Times New Roman"/>
          <w:sz w:val="24"/>
          <w:szCs w:val="24"/>
          <w:lang w:eastAsia="en-GB"/>
        </w:rPr>
        <w:t> </w:t>
      </w:r>
      <w:bookmarkStart w:id="30" w:name="d1221e1467"/>
      <w:bookmarkEnd w:id="30"/>
      <w:r w:rsidRPr="00643F35">
        <w:rPr>
          <w:rFonts w:ascii="Times New Roman" w:eastAsia="Times New Roman" w:hAnsi="Times New Roman" w:cs="Times New Roman"/>
          <w:sz w:val="24"/>
          <w:szCs w:val="24"/>
          <w:lang w:eastAsia="en-GB"/>
        </w:rPr>
        <w:t xml:space="preserve">McGill BJ: Strong and weak tests of </w:t>
      </w:r>
      <w:proofErr w:type="spellStart"/>
      <w:r w:rsidRPr="00643F35">
        <w:rPr>
          <w:rFonts w:ascii="Times New Roman" w:eastAsia="Times New Roman" w:hAnsi="Times New Roman" w:cs="Times New Roman"/>
          <w:sz w:val="24"/>
          <w:szCs w:val="24"/>
          <w:lang w:eastAsia="en-GB"/>
        </w:rPr>
        <w:t>macroecological</w:t>
      </w:r>
      <w:proofErr w:type="spellEnd"/>
      <w:r w:rsidRPr="00643F35">
        <w:rPr>
          <w:rFonts w:ascii="Times New Roman" w:eastAsia="Times New Roman" w:hAnsi="Times New Roman" w:cs="Times New Roman"/>
          <w:sz w:val="24"/>
          <w:szCs w:val="24"/>
          <w:lang w:eastAsia="en-GB"/>
        </w:rPr>
        <w:t xml:space="preserve"> theory. </w:t>
      </w:r>
      <w:proofErr w:type="spellStart"/>
      <w:r w:rsidRPr="00643F35">
        <w:rPr>
          <w:rFonts w:ascii="Times New Roman" w:eastAsia="Times New Roman" w:hAnsi="Times New Roman" w:cs="Times New Roman"/>
          <w:i/>
          <w:iCs/>
          <w:sz w:val="24"/>
          <w:szCs w:val="24"/>
          <w:lang w:eastAsia="en-GB"/>
        </w:rPr>
        <w:t>Oikos</w:t>
      </w:r>
      <w:proofErr w:type="spellEnd"/>
      <w:r w:rsidRPr="00643F35">
        <w:rPr>
          <w:rFonts w:ascii="Times New Roman" w:eastAsia="Times New Roman" w:hAnsi="Times New Roman" w:cs="Times New Roman"/>
          <w:i/>
          <w:iCs/>
          <w:sz w:val="24"/>
          <w:szCs w:val="24"/>
          <w:lang w:eastAsia="en-GB"/>
        </w:rPr>
        <w:t>.</w:t>
      </w:r>
      <w:r w:rsidRPr="00643F35">
        <w:rPr>
          <w:rFonts w:ascii="Times New Roman" w:eastAsia="Times New Roman" w:hAnsi="Times New Roman" w:cs="Times New Roman"/>
          <w:sz w:val="24"/>
          <w:szCs w:val="24"/>
          <w:lang w:eastAsia="en-GB"/>
        </w:rPr>
        <w:t> 2003; </w:t>
      </w:r>
      <w:r w:rsidRPr="00643F35">
        <w:rPr>
          <w:rFonts w:ascii="Times New Roman" w:eastAsia="Times New Roman" w:hAnsi="Times New Roman" w:cs="Times New Roman"/>
          <w:b/>
          <w:bCs/>
          <w:sz w:val="24"/>
          <w:szCs w:val="24"/>
          <w:lang w:eastAsia="en-GB"/>
        </w:rPr>
        <w:t>102</w:t>
      </w:r>
      <w:r w:rsidRPr="00643F35">
        <w:rPr>
          <w:rFonts w:ascii="Times New Roman" w:eastAsia="Times New Roman" w:hAnsi="Times New Roman" w:cs="Times New Roman"/>
          <w:sz w:val="24"/>
          <w:szCs w:val="24"/>
          <w:lang w:eastAsia="en-GB"/>
        </w:rPr>
        <w:t>(3): 679–685. </w:t>
      </w:r>
      <w:hyperlink r:id="rId77"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31" w:name="ref-11"/>
      <w:bookmarkEnd w:id="31"/>
      <w:r w:rsidRPr="00643F35">
        <w:rPr>
          <w:rFonts w:ascii="Times New Roman" w:eastAsia="Times New Roman" w:hAnsi="Times New Roman" w:cs="Times New Roman"/>
          <w:b/>
          <w:bCs/>
          <w:sz w:val="20"/>
          <w:lang w:eastAsia="en-GB"/>
        </w:rPr>
        <w:t>11.</w:t>
      </w:r>
      <w:r w:rsidRPr="00643F35">
        <w:rPr>
          <w:rFonts w:ascii="Times New Roman" w:eastAsia="Times New Roman" w:hAnsi="Times New Roman" w:cs="Times New Roman"/>
          <w:sz w:val="24"/>
          <w:szCs w:val="24"/>
          <w:lang w:eastAsia="en-GB"/>
        </w:rPr>
        <w:t> </w:t>
      </w:r>
      <w:bookmarkStart w:id="32" w:name="d1221e1484"/>
      <w:bookmarkEnd w:id="32"/>
      <w:r w:rsidRPr="00643F35">
        <w:rPr>
          <w:rFonts w:ascii="Times New Roman" w:eastAsia="Times New Roman" w:hAnsi="Times New Roman" w:cs="Times New Roman"/>
          <w:sz w:val="24"/>
          <w:szCs w:val="24"/>
          <w:lang w:eastAsia="en-GB"/>
        </w:rPr>
        <w:t xml:space="preserve">May RM, Crawley MJ, </w:t>
      </w:r>
      <w:proofErr w:type="gramStart"/>
      <w:r w:rsidRPr="00643F35">
        <w:rPr>
          <w:rFonts w:ascii="Times New Roman" w:eastAsia="Times New Roman" w:hAnsi="Times New Roman" w:cs="Times New Roman"/>
          <w:sz w:val="24"/>
          <w:szCs w:val="24"/>
          <w:lang w:eastAsia="en-GB"/>
        </w:rPr>
        <w:t>Sugihara</w:t>
      </w:r>
      <w:proofErr w:type="gramEnd"/>
      <w:r w:rsidRPr="00643F35">
        <w:rPr>
          <w:rFonts w:ascii="Times New Roman" w:eastAsia="Times New Roman" w:hAnsi="Times New Roman" w:cs="Times New Roman"/>
          <w:sz w:val="24"/>
          <w:szCs w:val="24"/>
          <w:lang w:eastAsia="en-GB"/>
        </w:rPr>
        <w:t xml:space="preserve"> G: Communities: patterns. In: May RM McLean AR editors. Theoretical ecology: principles and applications. New York: Oxford University Press. 2007; 111–131. </w:t>
      </w:r>
      <w:hyperlink r:id="rId78" w:tgtFrame="xrefwindow" w:history="1">
        <w:r w:rsidRPr="00643F35">
          <w:rPr>
            <w:rFonts w:ascii="Times New Roman" w:eastAsia="Times New Roman" w:hAnsi="Times New Roman" w:cs="Times New Roman"/>
            <w:color w:val="CC622E"/>
            <w:sz w:val="24"/>
            <w:szCs w:val="24"/>
            <w:u w:val="single"/>
            <w:lang w:eastAsia="en-GB"/>
          </w:rPr>
          <w:t>Reference Source</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33" w:name="ref-12"/>
      <w:bookmarkEnd w:id="33"/>
      <w:r w:rsidRPr="00643F35">
        <w:rPr>
          <w:rFonts w:ascii="Times New Roman" w:eastAsia="Times New Roman" w:hAnsi="Times New Roman" w:cs="Times New Roman"/>
          <w:b/>
          <w:bCs/>
          <w:sz w:val="20"/>
          <w:lang w:eastAsia="en-GB"/>
        </w:rPr>
        <w:t>12.</w:t>
      </w:r>
      <w:r w:rsidRPr="00643F35">
        <w:rPr>
          <w:rFonts w:ascii="Times New Roman" w:eastAsia="Times New Roman" w:hAnsi="Times New Roman" w:cs="Times New Roman"/>
          <w:sz w:val="24"/>
          <w:szCs w:val="24"/>
          <w:lang w:eastAsia="en-GB"/>
        </w:rPr>
        <w:t> </w:t>
      </w:r>
      <w:bookmarkStart w:id="34" w:name="d1221e1496"/>
      <w:bookmarkEnd w:id="34"/>
      <w:proofErr w:type="spellStart"/>
      <w:r w:rsidRPr="00643F35">
        <w:rPr>
          <w:rFonts w:ascii="Times New Roman" w:eastAsia="Times New Roman" w:hAnsi="Times New Roman" w:cs="Times New Roman"/>
          <w:sz w:val="24"/>
          <w:szCs w:val="24"/>
          <w:lang w:eastAsia="en-GB"/>
        </w:rPr>
        <w:t>Houchmandzadeh</w:t>
      </w:r>
      <w:proofErr w:type="spellEnd"/>
      <w:r w:rsidRPr="00643F35">
        <w:rPr>
          <w:rFonts w:ascii="Times New Roman" w:eastAsia="Times New Roman" w:hAnsi="Times New Roman" w:cs="Times New Roman"/>
          <w:sz w:val="24"/>
          <w:szCs w:val="24"/>
          <w:lang w:eastAsia="en-GB"/>
        </w:rPr>
        <w:t xml:space="preserve"> B, </w:t>
      </w:r>
      <w:proofErr w:type="spellStart"/>
      <w:r w:rsidRPr="00643F35">
        <w:rPr>
          <w:rFonts w:ascii="Times New Roman" w:eastAsia="Times New Roman" w:hAnsi="Times New Roman" w:cs="Times New Roman"/>
          <w:sz w:val="24"/>
          <w:szCs w:val="24"/>
          <w:lang w:eastAsia="en-GB"/>
        </w:rPr>
        <w:t>Vallade</w:t>
      </w:r>
      <w:proofErr w:type="spellEnd"/>
      <w:r w:rsidRPr="00643F35">
        <w:rPr>
          <w:rFonts w:ascii="Times New Roman" w:eastAsia="Times New Roman" w:hAnsi="Times New Roman" w:cs="Times New Roman"/>
          <w:sz w:val="24"/>
          <w:szCs w:val="24"/>
          <w:lang w:eastAsia="en-GB"/>
        </w:rPr>
        <w:t xml:space="preserve"> M: Clustering in neutral ecology. </w:t>
      </w:r>
      <w:r w:rsidRPr="00643F35">
        <w:rPr>
          <w:rFonts w:ascii="Times New Roman" w:eastAsia="Times New Roman" w:hAnsi="Times New Roman" w:cs="Times New Roman"/>
          <w:i/>
          <w:iCs/>
          <w:sz w:val="24"/>
          <w:szCs w:val="24"/>
          <w:lang w:eastAsia="en-GB"/>
        </w:rPr>
        <w:t xml:space="preserve">Phys Rev E Stat </w:t>
      </w:r>
      <w:proofErr w:type="spellStart"/>
      <w:r w:rsidRPr="00643F35">
        <w:rPr>
          <w:rFonts w:ascii="Times New Roman" w:eastAsia="Times New Roman" w:hAnsi="Times New Roman" w:cs="Times New Roman"/>
          <w:i/>
          <w:iCs/>
          <w:sz w:val="24"/>
          <w:szCs w:val="24"/>
          <w:lang w:eastAsia="en-GB"/>
        </w:rPr>
        <w:t>Nonlin</w:t>
      </w:r>
      <w:proofErr w:type="spellEnd"/>
      <w:r w:rsidRPr="00643F35">
        <w:rPr>
          <w:rFonts w:ascii="Times New Roman" w:eastAsia="Times New Roman" w:hAnsi="Times New Roman" w:cs="Times New Roman"/>
          <w:i/>
          <w:iCs/>
          <w:sz w:val="24"/>
          <w:szCs w:val="24"/>
          <w:lang w:eastAsia="en-GB"/>
        </w:rPr>
        <w:t xml:space="preserve"> Soft Matter Phys.</w:t>
      </w:r>
      <w:r w:rsidRPr="00643F35">
        <w:rPr>
          <w:rFonts w:ascii="Times New Roman" w:eastAsia="Times New Roman" w:hAnsi="Times New Roman" w:cs="Times New Roman"/>
          <w:sz w:val="24"/>
          <w:szCs w:val="24"/>
          <w:lang w:eastAsia="en-GB"/>
        </w:rPr>
        <w:t>2003; </w:t>
      </w:r>
      <w:r w:rsidRPr="00643F35">
        <w:rPr>
          <w:rFonts w:ascii="Times New Roman" w:eastAsia="Times New Roman" w:hAnsi="Times New Roman" w:cs="Times New Roman"/>
          <w:b/>
          <w:bCs/>
          <w:sz w:val="24"/>
          <w:szCs w:val="24"/>
          <w:lang w:eastAsia="en-GB"/>
        </w:rPr>
        <w:t>68</w:t>
      </w:r>
      <w:r w:rsidRPr="00643F35">
        <w:rPr>
          <w:rFonts w:ascii="Times New Roman" w:eastAsia="Times New Roman" w:hAnsi="Times New Roman" w:cs="Times New Roman"/>
          <w:sz w:val="24"/>
          <w:szCs w:val="24"/>
          <w:lang w:eastAsia="en-GB"/>
        </w:rPr>
        <w:t>(6 pt 1): 1–7. </w:t>
      </w:r>
      <w:proofErr w:type="spellStart"/>
      <w:r w:rsidRPr="00643F35">
        <w:rPr>
          <w:rFonts w:ascii="Times New Roman" w:eastAsia="Times New Roman" w:hAnsi="Times New Roman" w:cs="Times New Roman"/>
          <w:sz w:val="24"/>
          <w:szCs w:val="24"/>
          <w:lang w:eastAsia="en-GB"/>
        </w:rPr>
        <w:fldChar w:fldCharType="begin"/>
      </w:r>
      <w:r w:rsidRPr="00643F35">
        <w:rPr>
          <w:rFonts w:ascii="Times New Roman" w:eastAsia="Times New Roman" w:hAnsi="Times New Roman" w:cs="Times New Roman"/>
          <w:sz w:val="24"/>
          <w:szCs w:val="24"/>
          <w:lang w:eastAsia="en-GB"/>
        </w:rPr>
        <w:instrText xml:space="preserve"> HYPERLINK "http://www.ncbi.nlm.nih.gov/pubmed/14754239" \t "xrefwindow" </w:instrText>
      </w:r>
      <w:r w:rsidRPr="00643F35">
        <w:rPr>
          <w:rFonts w:ascii="Times New Roman" w:eastAsia="Times New Roman" w:hAnsi="Times New Roman" w:cs="Times New Roman"/>
          <w:sz w:val="24"/>
          <w:szCs w:val="24"/>
          <w:lang w:eastAsia="en-GB"/>
        </w:rPr>
        <w:fldChar w:fldCharType="separate"/>
      </w:r>
      <w:r w:rsidRPr="00643F35">
        <w:rPr>
          <w:rFonts w:ascii="Times New Roman" w:eastAsia="Times New Roman" w:hAnsi="Times New Roman" w:cs="Times New Roman"/>
          <w:color w:val="CC622E"/>
          <w:sz w:val="24"/>
          <w:szCs w:val="24"/>
          <w:u w:val="single"/>
          <w:lang w:eastAsia="en-GB"/>
        </w:rPr>
        <w:t>PubMed</w:t>
      </w:r>
      <w:proofErr w:type="spellEnd"/>
      <w:r w:rsidRPr="00643F35">
        <w:rPr>
          <w:rFonts w:ascii="Times New Roman" w:eastAsia="Times New Roman" w:hAnsi="Times New Roman" w:cs="Times New Roman"/>
          <w:color w:val="CC622E"/>
          <w:sz w:val="24"/>
          <w:szCs w:val="24"/>
          <w:u w:val="single"/>
          <w:lang w:eastAsia="en-GB"/>
        </w:rPr>
        <w:t xml:space="preserve"> Abstract</w:t>
      </w:r>
      <w:r w:rsidRPr="00643F35">
        <w:rPr>
          <w:rFonts w:ascii="Times New Roman" w:eastAsia="Times New Roman" w:hAnsi="Times New Roman" w:cs="Times New Roman"/>
          <w:color w:val="CC622E"/>
          <w:sz w:val="24"/>
          <w:szCs w:val="24"/>
          <w:lang w:eastAsia="en-GB"/>
        </w:rPr>
        <w:t> </w:t>
      </w:r>
      <w:r w:rsidRPr="00643F35">
        <w:rPr>
          <w:rFonts w:ascii="Times New Roman" w:eastAsia="Times New Roman" w:hAnsi="Times New Roman" w:cs="Times New Roman"/>
          <w:sz w:val="24"/>
          <w:szCs w:val="24"/>
          <w:lang w:eastAsia="en-GB"/>
        </w:rPr>
        <w:fldChar w:fldCharType="end"/>
      </w:r>
      <w:r w:rsidRPr="00643F35">
        <w:rPr>
          <w:rFonts w:ascii="Times New Roman" w:eastAsia="Times New Roman" w:hAnsi="Times New Roman" w:cs="Times New Roman"/>
          <w:sz w:val="24"/>
          <w:szCs w:val="24"/>
          <w:lang w:eastAsia="en-GB"/>
        </w:rPr>
        <w:t>| </w:t>
      </w:r>
      <w:hyperlink r:id="rId79"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35" w:name="ref-13"/>
      <w:bookmarkEnd w:id="35"/>
      <w:r w:rsidRPr="00643F35">
        <w:rPr>
          <w:rFonts w:ascii="Times New Roman" w:eastAsia="Times New Roman" w:hAnsi="Times New Roman" w:cs="Times New Roman"/>
          <w:b/>
          <w:bCs/>
          <w:sz w:val="20"/>
          <w:lang w:eastAsia="en-GB"/>
        </w:rPr>
        <w:t>13.</w:t>
      </w:r>
      <w:r w:rsidRPr="00643F35">
        <w:rPr>
          <w:rFonts w:ascii="Times New Roman" w:eastAsia="Times New Roman" w:hAnsi="Times New Roman" w:cs="Times New Roman"/>
          <w:sz w:val="24"/>
          <w:szCs w:val="24"/>
          <w:lang w:eastAsia="en-GB"/>
        </w:rPr>
        <w:t> </w:t>
      </w:r>
      <w:bookmarkStart w:id="36" w:name="d1221e1516"/>
      <w:bookmarkEnd w:id="36"/>
      <w:proofErr w:type="spellStart"/>
      <w:r w:rsidRPr="00643F35">
        <w:rPr>
          <w:rFonts w:ascii="Times New Roman" w:eastAsia="Times New Roman" w:hAnsi="Times New Roman" w:cs="Times New Roman"/>
          <w:sz w:val="24"/>
          <w:szCs w:val="24"/>
          <w:lang w:eastAsia="en-GB"/>
        </w:rPr>
        <w:t>Yakimov</w:t>
      </w:r>
      <w:proofErr w:type="spellEnd"/>
      <w:r w:rsidRPr="00643F35">
        <w:rPr>
          <w:rFonts w:ascii="Times New Roman" w:eastAsia="Times New Roman" w:hAnsi="Times New Roman" w:cs="Times New Roman"/>
          <w:sz w:val="24"/>
          <w:szCs w:val="24"/>
          <w:lang w:eastAsia="en-GB"/>
        </w:rPr>
        <w:t xml:space="preserve"> BN, </w:t>
      </w:r>
      <w:proofErr w:type="spellStart"/>
      <w:r w:rsidRPr="00643F35">
        <w:rPr>
          <w:rFonts w:ascii="Times New Roman" w:eastAsia="Times New Roman" w:hAnsi="Times New Roman" w:cs="Times New Roman"/>
          <w:sz w:val="24"/>
          <w:szCs w:val="24"/>
          <w:lang w:eastAsia="en-GB"/>
        </w:rPr>
        <w:t>Iudin</w:t>
      </w:r>
      <w:proofErr w:type="spellEnd"/>
      <w:r w:rsidRPr="00643F35">
        <w:rPr>
          <w:rFonts w:ascii="Times New Roman" w:eastAsia="Times New Roman" w:hAnsi="Times New Roman" w:cs="Times New Roman"/>
          <w:sz w:val="24"/>
          <w:szCs w:val="24"/>
          <w:lang w:eastAsia="en-GB"/>
        </w:rPr>
        <w:t xml:space="preserve"> DI, </w:t>
      </w:r>
      <w:proofErr w:type="spellStart"/>
      <w:r w:rsidRPr="00643F35">
        <w:rPr>
          <w:rFonts w:ascii="Times New Roman" w:eastAsia="Times New Roman" w:hAnsi="Times New Roman" w:cs="Times New Roman"/>
          <w:sz w:val="24"/>
          <w:szCs w:val="24"/>
          <w:lang w:eastAsia="en-GB"/>
        </w:rPr>
        <w:t>Solntsev</w:t>
      </w:r>
      <w:proofErr w:type="spellEnd"/>
      <w:r w:rsidRPr="00643F35">
        <w:rPr>
          <w:rFonts w:ascii="Times New Roman" w:eastAsia="Times New Roman" w:hAnsi="Times New Roman" w:cs="Times New Roman"/>
          <w:sz w:val="24"/>
          <w:szCs w:val="24"/>
          <w:lang w:eastAsia="en-GB"/>
        </w:rPr>
        <w:t xml:space="preserve"> LA, </w:t>
      </w:r>
      <w:r w:rsidRPr="00643F35">
        <w:rPr>
          <w:rFonts w:ascii="Times New Roman" w:eastAsia="Times New Roman" w:hAnsi="Times New Roman" w:cs="Times New Roman"/>
          <w:i/>
          <w:iCs/>
          <w:sz w:val="24"/>
          <w:szCs w:val="24"/>
          <w:lang w:eastAsia="en-GB"/>
        </w:rPr>
        <w:t>et al.</w:t>
      </w:r>
      <w:r w:rsidRPr="00643F35">
        <w:rPr>
          <w:rFonts w:ascii="Times New Roman" w:eastAsia="Times New Roman" w:hAnsi="Times New Roman" w:cs="Times New Roman"/>
          <w:sz w:val="24"/>
          <w:szCs w:val="24"/>
          <w:lang w:eastAsia="en-GB"/>
        </w:rPr>
        <w:t xml:space="preserve">: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analysis of neutral community spatial structure. </w:t>
      </w:r>
      <w:r w:rsidRPr="00643F35">
        <w:rPr>
          <w:rFonts w:ascii="Times New Roman" w:eastAsia="Times New Roman" w:hAnsi="Times New Roman" w:cs="Times New Roman"/>
          <w:i/>
          <w:iCs/>
          <w:sz w:val="24"/>
          <w:szCs w:val="24"/>
          <w:lang w:eastAsia="en-GB"/>
        </w:rPr>
        <w:t xml:space="preserve">J </w:t>
      </w:r>
      <w:proofErr w:type="spellStart"/>
      <w:r w:rsidRPr="00643F35">
        <w:rPr>
          <w:rFonts w:ascii="Times New Roman" w:eastAsia="Times New Roman" w:hAnsi="Times New Roman" w:cs="Times New Roman"/>
          <w:i/>
          <w:iCs/>
          <w:sz w:val="24"/>
          <w:szCs w:val="24"/>
          <w:lang w:eastAsia="en-GB"/>
        </w:rPr>
        <w:t>Theor</w:t>
      </w:r>
      <w:proofErr w:type="spellEnd"/>
      <w:r w:rsidRPr="00643F35">
        <w:rPr>
          <w:rFonts w:ascii="Times New Roman" w:eastAsia="Times New Roman" w:hAnsi="Times New Roman" w:cs="Times New Roman"/>
          <w:i/>
          <w:iCs/>
          <w:sz w:val="24"/>
          <w:szCs w:val="24"/>
          <w:lang w:eastAsia="en-GB"/>
        </w:rPr>
        <w:t xml:space="preserve"> Biol.</w:t>
      </w:r>
      <w:r w:rsidRPr="00643F35">
        <w:rPr>
          <w:rFonts w:ascii="Times New Roman" w:eastAsia="Times New Roman" w:hAnsi="Times New Roman" w:cs="Times New Roman"/>
          <w:sz w:val="24"/>
          <w:szCs w:val="24"/>
          <w:lang w:eastAsia="en-GB"/>
        </w:rPr>
        <w:t> 2014; </w:t>
      </w:r>
      <w:r w:rsidRPr="00643F35">
        <w:rPr>
          <w:rFonts w:ascii="Times New Roman" w:eastAsia="Times New Roman" w:hAnsi="Times New Roman" w:cs="Times New Roman"/>
          <w:b/>
          <w:bCs/>
          <w:sz w:val="24"/>
          <w:szCs w:val="24"/>
          <w:lang w:eastAsia="en-GB"/>
        </w:rPr>
        <w:t>343</w:t>
      </w:r>
      <w:r w:rsidRPr="00643F35">
        <w:rPr>
          <w:rFonts w:ascii="Times New Roman" w:eastAsia="Times New Roman" w:hAnsi="Times New Roman" w:cs="Times New Roman"/>
          <w:sz w:val="24"/>
          <w:szCs w:val="24"/>
          <w:lang w:eastAsia="en-GB"/>
        </w:rPr>
        <w:t>: 44–53. </w:t>
      </w:r>
      <w:hyperlink r:id="rId80"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37" w:name="ref-14"/>
      <w:bookmarkEnd w:id="37"/>
      <w:r w:rsidRPr="00643F35">
        <w:rPr>
          <w:rFonts w:ascii="Times New Roman" w:eastAsia="Times New Roman" w:hAnsi="Times New Roman" w:cs="Times New Roman"/>
          <w:b/>
          <w:bCs/>
          <w:sz w:val="20"/>
          <w:lang w:eastAsia="en-GB"/>
        </w:rPr>
        <w:t>14.</w:t>
      </w:r>
      <w:r w:rsidRPr="00643F35">
        <w:rPr>
          <w:rFonts w:ascii="Times New Roman" w:eastAsia="Times New Roman" w:hAnsi="Times New Roman" w:cs="Times New Roman"/>
          <w:sz w:val="24"/>
          <w:szCs w:val="24"/>
          <w:lang w:eastAsia="en-GB"/>
        </w:rPr>
        <w:t> </w:t>
      </w:r>
      <w:bookmarkStart w:id="38" w:name="d1221e1536"/>
      <w:bookmarkEnd w:id="38"/>
      <w:r w:rsidRPr="00643F35">
        <w:rPr>
          <w:rFonts w:ascii="Times New Roman" w:eastAsia="Times New Roman" w:hAnsi="Times New Roman" w:cs="Times New Roman"/>
          <w:sz w:val="24"/>
          <w:szCs w:val="24"/>
          <w:lang w:eastAsia="en-GB"/>
        </w:rPr>
        <w:t>Condit R, Ashton PS, Baker P, </w:t>
      </w:r>
      <w:r w:rsidRPr="00643F35">
        <w:rPr>
          <w:rFonts w:ascii="Times New Roman" w:eastAsia="Times New Roman" w:hAnsi="Times New Roman" w:cs="Times New Roman"/>
          <w:i/>
          <w:iCs/>
          <w:sz w:val="24"/>
          <w:szCs w:val="24"/>
          <w:lang w:eastAsia="en-GB"/>
        </w:rPr>
        <w:t>et al.</w:t>
      </w:r>
      <w:r w:rsidRPr="00643F35">
        <w:rPr>
          <w:rFonts w:ascii="Times New Roman" w:eastAsia="Times New Roman" w:hAnsi="Times New Roman" w:cs="Times New Roman"/>
          <w:sz w:val="24"/>
          <w:szCs w:val="24"/>
          <w:lang w:eastAsia="en-GB"/>
        </w:rPr>
        <w:t>: Spatial patterns in the distribution of tropical tree species. </w:t>
      </w:r>
      <w:r w:rsidRPr="00643F35">
        <w:rPr>
          <w:rFonts w:ascii="Times New Roman" w:eastAsia="Times New Roman" w:hAnsi="Times New Roman" w:cs="Times New Roman"/>
          <w:i/>
          <w:iCs/>
          <w:sz w:val="24"/>
          <w:szCs w:val="24"/>
          <w:lang w:eastAsia="en-GB"/>
        </w:rPr>
        <w:t>Science.</w:t>
      </w:r>
      <w:r w:rsidRPr="00643F35">
        <w:rPr>
          <w:rFonts w:ascii="Times New Roman" w:eastAsia="Times New Roman" w:hAnsi="Times New Roman" w:cs="Times New Roman"/>
          <w:sz w:val="24"/>
          <w:szCs w:val="24"/>
          <w:lang w:eastAsia="en-GB"/>
        </w:rPr>
        <w:t>2000; </w:t>
      </w:r>
      <w:r w:rsidRPr="00643F35">
        <w:rPr>
          <w:rFonts w:ascii="Times New Roman" w:eastAsia="Times New Roman" w:hAnsi="Times New Roman" w:cs="Times New Roman"/>
          <w:b/>
          <w:bCs/>
          <w:sz w:val="24"/>
          <w:szCs w:val="24"/>
          <w:lang w:eastAsia="en-GB"/>
        </w:rPr>
        <w:t>288</w:t>
      </w:r>
      <w:r w:rsidRPr="00643F35">
        <w:rPr>
          <w:rFonts w:ascii="Times New Roman" w:eastAsia="Times New Roman" w:hAnsi="Times New Roman" w:cs="Times New Roman"/>
          <w:sz w:val="24"/>
          <w:szCs w:val="24"/>
          <w:lang w:eastAsia="en-GB"/>
        </w:rPr>
        <w:t>(5470): 1414–1418. </w:t>
      </w:r>
      <w:proofErr w:type="spellStart"/>
      <w:r w:rsidRPr="00643F35">
        <w:rPr>
          <w:rFonts w:ascii="Times New Roman" w:eastAsia="Times New Roman" w:hAnsi="Times New Roman" w:cs="Times New Roman"/>
          <w:sz w:val="24"/>
          <w:szCs w:val="24"/>
          <w:lang w:eastAsia="en-GB"/>
        </w:rPr>
        <w:fldChar w:fldCharType="begin"/>
      </w:r>
      <w:r w:rsidRPr="00643F35">
        <w:rPr>
          <w:rFonts w:ascii="Times New Roman" w:eastAsia="Times New Roman" w:hAnsi="Times New Roman" w:cs="Times New Roman"/>
          <w:sz w:val="24"/>
          <w:szCs w:val="24"/>
          <w:lang w:eastAsia="en-GB"/>
        </w:rPr>
        <w:instrText xml:space="preserve"> HYPERLINK "http://www.ncbi.nlm.nih.gov/pubmed/10827950" \t "xrefwindow" </w:instrText>
      </w:r>
      <w:r w:rsidRPr="00643F35">
        <w:rPr>
          <w:rFonts w:ascii="Times New Roman" w:eastAsia="Times New Roman" w:hAnsi="Times New Roman" w:cs="Times New Roman"/>
          <w:sz w:val="24"/>
          <w:szCs w:val="24"/>
          <w:lang w:eastAsia="en-GB"/>
        </w:rPr>
        <w:fldChar w:fldCharType="separate"/>
      </w:r>
      <w:r w:rsidRPr="00643F35">
        <w:rPr>
          <w:rFonts w:ascii="Times New Roman" w:eastAsia="Times New Roman" w:hAnsi="Times New Roman" w:cs="Times New Roman"/>
          <w:color w:val="CC622E"/>
          <w:sz w:val="24"/>
          <w:szCs w:val="24"/>
          <w:u w:val="single"/>
          <w:lang w:eastAsia="en-GB"/>
        </w:rPr>
        <w:t>PubMed</w:t>
      </w:r>
      <w:proofErr w:type="spellEnd"/>
      <w:r w:rsidRPr="00643F35">
        <w:rPr>
          <w:rFonts w:ascii="Times New Roman" w:eastAsia="Times New Roman" w:hAnsi="Times New Roman" w:cs="Times New Roman"/>
          <w:color w:val="CC622E"/>
          <w:sz w:val="24"/>
          <w:szCs w:val="24"/>
          <w:u w:val="single"/>
          <w:lang w:eastAsia="en-GB"/>
        </w:rPr>
        <w:t xml:space="preserve"> Abstract</w:t>
      </w:r>
      <w:r w:rsidRPr="00643F35">
        <w:rPr>
          <w:rFonts w:ascii="Times New Roman" w:eastAsia="Times New Roman" w:hAnsi="Times New Roman" w:cs="Times New Roman"/>
          <w:color w:val="CC622E"/>
          <w:sz w:val="24"/>
          <w:szCs w:val="24"/>
          <w:lang w:eastAsia="en-GB"/>
        </w:rPr>
        <w:t> </w:t>
      </w:r>
      <w:r w:rsidRPr="00643F35">
        <w:rPr>
          <w:rFonts w:ascii="Times New Roman" w:eastAsia="Times New Roman" w:hAnsi="Times New Roman" w:cs="Times New Roman"/>
          <w:sz w:val="24"/>
          <w:szCs w:val="24"/>
          <w:lang w:eastAsia="en-GB"/>
        </w:rPr>
        <w:fldChar w:fldCharType="end"/>
      </w:r>
      <w:r w:rsidRPr="00643F35">
        <w:rPr>
          <w:rFonts w:ascii="Times New Roman" w:eastAsia="Times New Roman" w:hAnsi="Times New Roman" w:cs="Times New Roman"/>
          <w:sz w:val="24"/>
          <w:szCs w:val="24"/>
          <w:lang w:eastAsia="en-GB"/>
        </w:rPr>
        <w:t>| </w:t>
      </w:r>
      <w:hyperlink r:id="rId81"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39" w:name="ref-15"/>
      <w:bookmarkEnd w:id="39"/>
      <w:r w:rsidRPr="00643F35">
        <w:rPr>
          <w:rFonts w:ascii="Times New Roman" w:eastAsia="Times New Roman" w:hAnsi="Times New Roman" w:cs="Times New Roman"/>
          <w:b/>
          <w:bCs/>
          <w:sz w:val="20"/>
          <w:lang w:eastAsia="en-GB"/>
        </w:rPr>
        <w:t>15.</w:t>
      </w:r>
      <w:r w:rsidRPr="00643F35">
        <w:rPr>
          <w:rFonts w:ascii="Times New Roman" w:eastAsia="Times New Roman" w:hAnsi="Times New Roman" w:cs="Times New Roman"/>
          <w:sz w:val="24"/>
          <w:szCs w:val="24"/>
          <w:lang w:eastAsia="en-GB"/>
        </w:rPr>
        <w:t> </w:t>
      </w:r>
      <w:bookmarkStart w:id="40" w:name="d1221e1559"/>
      <w:bookmarkEnd w:id="40"/>
      <w:proofErr w:type="spellStart"/>
      <w:r w:rsidRPr="00643F35">
        <w:rPr>
          <w:rFonts w:ascii="Times New Roman" w:eastAsia="Times New Roman" w:hAnsi="Times New Roman" w:cs="Times New Roman"/>
          <w:sz w:val="24"/>
          <w:szCs w:val="24"/>
          <w:lang w:eastAsia="en-GB"/>
        </w:rPr>
        <w:t>Scheuring</w:t>
      </w:r>
      <w:proofErr w:type="spellEnd"/>
      <w:r w:rsidRPr="00643F35">
        <w:rPr>
          <w:rFonts w:ascii="Times New Roman" w:eastAsia="Times New Roman" w:hAnsi="Times New Roman" w:cs="Times New Roman"/>
          <w:sz w:val="24"/>
          <w:szCs w:val="24"/>
          <w:lang w:eastAsia="en-GB"/>
        </w:rPr>
        <w:t xml:space="preserve"> I, </w:t>
      </w:r>
      <w:proofErr w:type="spellStart"/>
      <w:r w:rsidRPr="00643F35">
        <w:rPr>
          <w:rFonts w:ascii="Times New Roman" w:eastAsia="Times New Roman" w:hAnsi="Times New Roman" w:cs="Times New Roman"/>
          <w:sz w:val="24"/>
          <w:szCs w:val="24"/>
          <w:lang w:eastAsia="en-GB"/>
        </w:rPr>
        <w:t>Riedi</w:t>
      </w:r>
      <w:proofErr w:type="spellEnd"/>
      <w:r w:rsidRPr="00643F35">
        <w:rPr>
          <w:rFonts w:ascii="Times New Roman" w:eastAsia="Times New Roman" w:hAnsi="Times New Roman" w:cs="Times New Roman"/>
          <w:sz w:val="24"/>
          <w:szCs w:val="24"/>
          <w:lang w:eastAsia="en-GB"/>
        </w:rPr>
        <w:t xml:space="preserve"> RH: Application of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to the analysis of vegetation pattern. </w:t>
      </w:r>
      <w:r w:rsidRPr="00643F35">
        <w:rPr>
          <w:rFonts w:ascii="Times New Roman" w:eastAsia="Times New Roman" w:hAnsi="Times New Roman" w:cs="Times New Roman"/>
          <w:i/>
          <w:iCs/>
          <w:sz w:val="24"/>
          <w:szCs w:val="24"/>
          <w:lang w:eastAsia="en-GB"/>
        </w:rPr>
        <w:t>Journal of Vegetation Science.</w:t>
      </w:r>
      <w:r w:rsidRPr="00643F35">
        <w:rPr>
          <w:rFonts w:ascii="Times New Roman" w:eastAsia="Times New Roman" w:hAnsi="Times New Roman" w:cs="Times New Roman"/>
          <w:sz w:val="24"/>
          <w:szCs w:val="24"/>
          <w:lang w:eastAsia="en-GB"/>
        </w:rPr>
        <w:t> 1994; </w:t>
      </w:r>
      <w:r w:rsidRPr="00643F35">
        <w:rPr>
          <w:rFonts w:ascii="Times New Roman" w:eastAsia="Times New Roman" w:hAnsi="Times New Roman" w:cs="Times New Roman"/>
          <w:b/>
          <w:bCs/>
          <w:sz w:val="24"/>
          <w:szCs w:val="24"/>
          <w:lang w:eastAsia="en-GB"/>
        </w:rPr>
        <w:t>5</w:t>
      </w:r>
      <w:r w:rsidRPr="00643F35">
        <w:rPr>
          <w:rFonts w:ascii="Times New Roman" w:eastAsia="Times New Roman" w:hAnsi="Times New Roman" w:cs="Times New Roman"/>
          <w:sz w:val="24"/>
          <w:szCs w:val="24"/>
          <w:lang w:eastAsia="en-GB"/>
        </w:rPr>
        <w:t>(4): 489–469. </w:t>
      </w:r>
      <w:hyperlink r:id="rId82"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41" w:name="ref-16"/>
      <w:bookmarkEnd w:id="41"/>
      <w:r w:rsidRPr="00643F35">
        <w:rPr>
          <w:rFonts w:ascii="Times New Roman" w:eastAsia="Times New Roman" w:hAnsi="Times New Roman" w:cs="Times New Roman"/>
          <w:b/>
          <w:bCs/>
          <w:sz w:val="20"/>
          <w:lang w:eastAsia="en-GB"/>
        </w:rPr>
        <w:t>16.</w:t>
      </w:r>
      <w:r w:rsidRPr="00643F35">
        <w:rPr>
          <w:rFonts w:ascii="Times New Roman" w:eastAsia="Times New Roman" w:hAnsi="Times New Roman" w:cs="Times New Roman"/>
          <w:sz w:val="24"/>
          <w:szCs w:val="24"/>
          <w:lang w:eastAsia="en-GB"/>
        </w:rPr>
        <w:t> </w:t>
      </w:r>
      <w:bookmarkStart w:id="42" w:name="d1221e1576"/>
      <w:bookmarkEnd w:id="42"/>
      <w:proofErr w:type="spellStart"/>
      <w:r w:rsidRPr="00643F35">
        <w:rPr>
          <w:rFonts w:ascii="Times New Roman" w:eastAsia="Times New Roman" w:hAnsi="Times New Roman" w:cs="Times New Roman"/>
          <w:sz w:val="24"/>
          <w:szCs w:val="24"/>
          <w:lang w:eastAsia="en-GB"/>
        </w:rPr>
        <w:t>Manrubia</w:t>
      </w:r>
      <w:proofErr w:type="spellEnd"/>
      <w:r w:rsidRPr="00643F35">
        <w:rPr>
          <w:rFonts w:ascii="Times New Roman" w:eastAsia="Times New Roman" w:hAnsi="Times New Roman" w:cs="Times New Roman"/>
          <w:sz w:val="24"/>
          <w:szCs w:val="24"/>
          <w:lang w:eastAsia="en-GB"/>
        </w:rPr>
        <w:t xml:space="preserve"> SC, </w:t>
      </w:r>
      <w:proofErr w:type="spellStart"/>
      <w:r w:rsidRPr="00643F35">
        <w:rPr>
          <w:rFonts w:ascii="Times New Roman" w:eastAsia="Times New Roman" w:hAnsi="Times New Roman" w:cs="Times New Roman"/>
          <w:sz w:val="24"/>
          <w:szCs w:val="24"/>
          <w:lang w:eastAsia="en-GB"/>
        </w:rPr>
        <w:t>Solé</w:t>
      </w:r>
      <w:proofErr w:type="spellEnd"/>
      <w:r w:rsidRPr="00643F35">
        <w:rPr>
          <w:rFonts w:ascii="Times New Roman" w:eastAsia="Times New Roman" w:hAnsi="Times New Roman" w:cs="Times New Roman"/>
          <w:sz w:val="24"/>
          <w:szCs w:val="24"/>
          <w:lang w:eastAsia="en-GB"/>
        </w:rPr>
        <w:t xml:space="preserve"> RV: Self-organized criticality in rainforest dynamics. </w:t>
      </w:r>
      <w:r w:rsidRPr="00643F35">
        <w:rPr>
          <w:rFonts w:ascii="Times New Roman" w:eastAsia="Times New Roman" w:hAnsi="Times New Roman" w:cs="Times New Roman"/>
          <w:i/>
          <w:iCs/>
          <w:sz w:val="24"/>
          <w:szCs w:val="24"/>
          <w:lang w:eastAsia="en-GB"/>
        </w:rPr>
        <w:t xml:space="preserve">Chaos, </w:t>
      </w:r>
      <w:proofErr w:type="spellStart"/>
      <w:r w:rsidRPr="00643F35">
        <w:rPr>
          <w:rFonts w:ascii="Times New Roman" w:eastAsia="Times New Roman" w:hAnsi="Times New Roman" w:cs="Times New Roman"/>
          <w:i/>
          <w:iCs/>
          <w:sz w:val="24"/>
          <w:szCs w:val="24"/>
          <w:lang w:eastAsia="en-GB"/>
        </w:rPr>
        <w:t>Solitons</w:t>
      </w:r>
      <w:proofErr w:type="spellEnd"/>
      <w:r w:rsidRPr="00643F35">
        <w:rPr>
          <w:rFonts w:ascii="Times New Roman" w:eastAsia="Times New Roman" w:hAnsi="Times New Roman" w:cs="Times New Roman"/>
          <w:i/>
          <w:iCs/>
          <w:sz w:val="24"/>
          <w:szCs w:val="24"/>
          <w:lang w:eastAsia="en-GB"/>
        </w:rPr>
        <w:t xml:space="preserve"> &amp; Fractals.</w:t>
      </w:r>
      <w:r w:rsidRPr="00643F35">
        <w:rPr>
          <w:rFonts w:ascii="Times New Roman" w:eastAsia="Times New Roman" w:hAnsi="Times New Roman" w:cs="Times New Roman"/>
          <w:sz w:val="24"/>
          <w:szCs w:val="24"/>
          <w:lang w:eastAsia="en-GB"/>
        </w:rPr>
        <w:t> 1996</w:t>
      </w:r>
      <w:proofErr w:type="gramStart"/>
      <w:r w:rsidRPr="00643F35">
        <w:rPr>
          <w:rFonts w:ascii="Times New Roman" w:eastAsia="Times New Roman" w:hAnsi="Times New Roman" w:cs="Times New Roman"/>
          <w:sz w:val="24"/>
          <w:szCs w:val="24"/>
          <w:lang w:eastAsia="en-GB"/>
        </w:rPr>
        <w:t>;</w:t>
      </w:r>
      <w:r w:rsidRPr="00643F35">
        <w:rPr>
          <w:rFonts w:ascii="Times New Roman" w:eastAsia="Times New Roman" w:hAnsi="Times New Roman" w:cs="Times New Roman"/>
          <w:b/>
          <w:bCs/>
          <w:sz w:val="24"/>
          <w:szCs w:val="24"/>
          <w:lang w:eastAsia="en-GB"/>
        </w:rPr>
        <w:t>7</w:t>
      </w:r>
      <w:proofErr w:type="gramEnd"/>
      <w:r w:rsidRPr="00643F35">
        <w:rPr>
          <w:rFonts w:ascii="Times New Roman" w:eastAsia="Times New Roman" w:hAnsi="Times New Roman" w:cs="Times New Roman"/>
          <w:sz w:val="24"/>
          <w:szCs w:val="24"/>
          <w:lang w:eastAsia="en-GB"/>
        </w:rPr>
        <w:t>(4): 523–541. </w:t>
      </w:r>
      <w:hyperlink r:id="rId83"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43" w:name="ref-17"/>
      <w:bookmarkEnd w:id="43"/>
      <w:r w:rsidRPr="00643F35">
        <w:rPr>
          <w:rFonts w:ascii="Times New Roman" w:eastAsia="Times New Roman" w:hAnsi="Times New Roman" w:cs="Times New Roman"/>
          <w:b/>
          <w:bCs/>
          <w:sz w:val="20"/>
          <w:lang w:eastAsia="en-GB"/>
        </w:rPr>
        <w:t>17.</w:t>
      </w:r>
      <w:r w:rsidRPr="00643F35">
        <w:rPr>
          <w:rFonts w:ascii="Times New Roman" w:eastAsia="Times New Roman" w:hAnsi="Times New Roman" w:cs="Times New Roman"/>
          <w:sz w:val="24"/>
          <w:szCs w:val="24"/>
          <w:lang w:eastAsia="en-GB"/>
        </w:rPr>
        <w:t> </w:t>
      </w:r>
      <w:bookmarkStart w:id="44" w:name="d1221e1593"/>
      <w:bookmarkEnd w:id="44"/>
      <w:r w:rsidRPr="00643F35">
        <w:rPr>
          <w:rFonts w:ascii="Times New Roman" w:eastAsia="Times New Roman" w:hAnsi="Times New Roman" w:cs="Times New Roman"/>
          <w:sz w:val="24"/>
          <w:szCs w:val="24"/>
          <w:lang w:eastAsia="en-GB"/>
        </w:rPr>
        <w:t xml:space="preserve">Seuront L, </w:t>
      </w:r>
      <w:proofErr w:type="spellStart"/>
      <w:r w:rsidRPr="00643F35">
        <w:rPr>
          <w:rFonts w:ascii="Times New Roman" w:eastAsia="Times New Roman" w:hAnsi="Times New Roman" w:cs="Times New Roman"/>
          <w:sz w:val="24"/>
          <w:szCs w:val="24"/>
          <w:lang w:eastAsia="en-GB"/>
        </w:rPr>
        <w:t>Spilmont</w:t>
      </w:r>
      <w:proofErr w:type="spellEnd"/>
      <w:r w:rsidRPr="00643F35">
        <w:rPr>
          <w:rFonts w:ascii="Times New Roman" w:eastAsia="Times New Roman" w:hAnsi="Times New Roman" w:cs="Times New Roman"/>
          <w:sz w:val="24"/>
          <w:szCs w:val="24"/>
          <w:lang w:eastAsia="en-GB"/>
        </w:rPr>
        <w:t xml:space="preserve"> N: </w:t>
      </w:r>
      <w:proofErr w:type="gramStart"/>
      <w:r w:rsidRPr="00643F35">
        <w:rPr>
          <w:rFonts w:ascii="Times New Roman" w:eastAsia="Times New Roman" w:hAnsi="Times New Roman" w:cs="Times New Roman"/>
          <w:sz w:val="24"/>
          <w:szCs w:val="24"/>
          <w:lang w:eastAsia="en-GB"/>
        </w:rPr>
        <w:t xml:space="preserve">Self-organized criticality in intertidal </w:t>
      </w:r>
      <w:proofErr w:type="spellStart"/>
      <w:r w:rsidRPr="00643F35">
        <w:rPr>
          <w:rFonts w:ascii="Times New Roman" w:eastAsia="Times New Roman" w:hAnsi="Times New Roman" w:cs="Times New Roman"/>
          <w:sz w:val="24"/>
          <w:szCs w:val="24"/>
          <w:lang w:eastAsia="en-GB"/>
        </w:rPr>
        <w:t>microphytobenthos</w:t>
      </w:r>
      <w:proofErr w:type="spellEnd"/>
      <w:r w:rsidRPr="00643F35">
        <w:rPr>
          <w:rFonts w:ascii="Times New Roman" w:eastAsia="Times New Roman" w:hAnsi="Times New Roman" w:cs="Times New Roman"/>
          <w:sz w:val="24"/>
          <w:szCs w:val="24"/>
          <w:lang w:eastAsia="en-GB"/>
        </w:rPr>
        <w:t xml:space="preserve"> patch</w:t>
      </w:r>
      <w:proofErr w:type="gramEnd"/>
      <w:r w:rsidRPr="00643F35">
        <w:rPr>
          <w:rFonts w:ascii="Times New Roman" w:eastAsia="Times New Roman" w:hAnsi="Times New Roman" w:cs="Times New Roman"/>
          <w:sz w:val="24"/>
          <w:szCs w:val="24"/>
          <w:lang w:eastAsia="en-GB"/>
        </w:rPr>
        <w:t xml:space="preserve"> patterns. </w:t>
      </w:r>
      <w:proofErr w:type="spellStart"/>
      <w:r w:rsidRPr="00643F35">
        <w:rPr>
          <w:rFonts w:ascii="Times New Roman" w:eastAsia="Times New Roman" w:hAnsi="Times New Roman" w:cs="Times New Roman"/>
          <w:i/>
          <w:iCs/>
          <w:sz w:val="24"/>
          <w:szCs w:val="24"/>
          <w:lang w:eastAsia="en-GB"/>
        </w:rPr>
        <w:t>Physica</w:t>
      </w:r>
      <w:proofErr w:type="spellEnd"/>
      <w:r w:rsidRPr="00643F35">
        <w:rPr>
          <w:rFonts w:ascii="Times New Roman" w:eastAsia="Times New Roman" w:hAnsi="Times New Roman" w:cs="Times New Roman"/>
          <w:i/>
          <w:iCs/>
          <w:sz w:val="24"/>
          <w:szCs w:val="24"/>
          <w:lang w:eastAsia="en-GB"/>
        </w:rPr>
        <w:t xml:space="preserve"> A.</w:t>
      </w:r>
      <w:r w:rsidRPr="00643F35">
        <w:rPr>
          <w:rFonts w:ascii="Times New Roman" w:eastAsia="Times New Roman" w:hAnsi="Times New Roman" w:cs="Times New Roman"/>
          <w:sz w:val="24"/>
          <w:szCs w:val="24"/>
          <w:lang w:eastAsia="en-GB"/>
        </w:rPr>
        <w:t>2002; </w:t>
      </w:r>
      <w:r w:rsidRPr="00643F35">
        <w:rPr>
          <w:rFonts w:ascii="Times New Roman" w:eastAsia="Times New Roman" w:hAnsi="Times New Roman" w:cs="Times New Roman"/>
          <w:b/>
          <w:bCs/>
          <w:sz w:val="24"/>
          <w:szCs w:val="24"/>
          <w:lang w:eastAsia="en-GB"/>
        </w:rPr>
        <w:t>313</w:t>
      </w:r>
      <w:r w:rsidRPr="00643F35">
        <w:rPr>
          <w:rFonts w:ascii="Times New Roman" w:eastAsia="Times New Roman" w:hAnsi="Times New Roman" w:cs="Times New Roman"/>
          <w:sz w:val="24"/>
          <w:szCs w:val="24"/>
          <w:lang w:eastAsia="en-GB"/>
        </w:rPr>
        <w:t>(3–4): 513–539. </w:t>
      </w:r>
      <w:hyperlink r:id="rId84"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45" w:name="ref-18"/>
      <w:bookmarkEnd w:id="45"/>
      <w:r w:rsidRPr="00643F35">
        <w:rPr>
          <w:rFonts w:ascii="Times New Roman" w:eastAsia="Times New Roman" w:hAnsi="Times New Roman" w:cs="Times New Roman"/>
          <w:b/>
          <w:bCs/>
          <w:sz w:val="20"/>
          <w:lang w:eastAsia="en-GB"/>
        </w:rPr>
        <w:lastRenderedPageBreak/>
        <w:t>18.</w:t>
      </w:r>
      <w:r w:rsidRPr="00643F35">
        <w:rPr>
          <w:rFonts w:ascii="Times New Roman" w:eastAsia="Times New Roman" w:hAnsi="Times New Roman" w:cs="Times New Roman"/>
          <w:sz w:val="24"/>
          <w:szCs w:val="24"/>
          <w:lang w:eastAsia="en-GB"/>
        </w:rPr>
        <w:t> </w:t>
      </w:r>
      <w:bookmarkStart w:id="46" w:name="d1221e1611"/>
      <w:bookmarkEnd w:id="46"/>
      <w:proofErr w:type="spellStart"/>
      <w:r w:rsidRPr="00643F35">
        <w:rPr>
          <w:rFonts w:ascii="Times New Roman" w:eastAsia="Times New Roman" w:hAnsi="Times New Roman" w:cs="Times New Roman"/>
          <w:sz w:val="24"/>
          <w:szCs w:val="24"/>
          <w:lang w:eastAsia="en-GB"/>
        </w:rPr>
        <w:t>Borda</w:t>
      </w:r>
      <w:proofErr w:type="spellEnd"/>
      <w:r w:rsidRPr="00643F35">
        <w:rPr>
          <w:rFonts w:ascii="Times New Roman" w:eastAsia="Times New Roman" w:hAnsi="Times New Roman" w:cs="Times New Roman"/>
          <w:sz w:val="24"/>
          <w:szCs w:val="24"/>
          <w:lang w:eastAsia="en-GB"/>
        </w:rPr>
        <w:t>-de-</w:t>
      </w:r>
      <w:proofErr w:type="spellStart"/>
      <w:r w:rsidRPr="00643F35">
        <w:rPr>
          <w:rFonts w:ascii="Times New Roman" w:eastAsia="Times New Roman" w:hAnsi="Times New Roman" w:cs="Times New Roman"/>
          <w:sz w:val="24"/>
          <w:szCs w:val="24"/>
          <w:lang w:eastAsia="en-GB"/>
        </w:rPr>
        <w:t>Água</w:t>
      </w:r>
      <w:proofErr w:type="spellEnd"/>
      <w:r w:rsidRPr="00643F35">
        <w:rPr>
          <w:rFonts w:ascii="Times New Roman" w:eastAsia="Times New Roman" w:hAnsi="Times New Roman" w:cs="Times New Roman"/>
          <w:sz w:val="24"/>
          <w:szCs w:val="24"/>
          <w:lang w:eastAsia="en-GB"/>
        </w:rPr>
        <w:t xml:space="preserve"> L, Hubbell SP, McAllister M: Species-area curves, diversity indices, and species abundance distributions: a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analysis. </w:t>
      </w:r>
      <w:r w:rsidRPr="00643F35">
        <w:rPr>
          <w:rFonts w:ascii="Times New Roman" w:eastAsia="Times New Roman" w:hAnsi="Times New Roman" w:cs="Times New Roman"/>
          <w:i/>
          <w:iCs/>
          <w:sz w:val="24"/>
          <w:szCs w:val="24"/>
          <w:lang w:eastAsia="en-GB"/>
        </w:rPr>
        <w:t>Am Nat.</w:t>
      </w:r>
      <w:r w:rsidRPr="00643F35">
        <w:rPr>
          <w:rFonts w:ascii="Times New Roman" w:eastAsia="Times New Roman" w:hAnsi="Times New Roman" w:cs="Times New Roman"/>
          <w:sz w:val="24"/>
          <w:szCs w:val="24"/>
          <w:lang w:eastAsia="en-GB"/>
        </w:rPr>
        <w:t> 2002; </w:t>
      </w:r>
      <w:r w:rsidRPr="00643F35">
        <w:rPr>
          <w:rFonts w:ascii="Times New Roman" w:eastAsia="Times New Roman" w:hAnsi="Times New Roman" w:cs="Times New Roman"/>
          <w:b/>
          <w:bCs/>
          <w:sz w:val="24"/>
          <w:szCs w:val="24"/>
          <w:lang w:eastAsia="en-GB"/>
        </w:rPr>
        <w:t>159</w:t>
      </w:r>
      <w:r w:rsidRPr="00643F35">
        <w:rPr>
          <w:rFonts w:ascii="Times New Roman" w:eastAsia="Times New Roman" w:hAnsi="Times New Roman" w:cs="Times New Roman"/>
          <w:sz w:val="24"/>
          <w:szCs w:val="24"/>
          <w:lang w:eastAsia="en-GB"/>
        </w:rPr>
        <w:t>(2): 138–155. </w:t>
      </w:r>
      <w:proofErr w:type="spellStart"/>
      <w:r w:rsidRPr="00643F35">
        <w:rPr>
          <w:rFonts w:ascii="Times New Roman" w:eastAsia="Times New Roman" w:hAnsi="Times New Roman" w:cs="Times New Roman"/>
          <w:sz w:val="24"/>
          <w:szCs w:val="24"/>
          <w:lang w:eastAsia="en-GB"/>
        </w:rPr>
        <w:fldChar w:fldCharType="begin"/>
      </w:r>
      <w:r w:rsidRPr="00643F35">
        <w:rPr>
          <w:rFonts w:ascii="Times New Roman" w:eastAsia="Times New Roman" w:hAnsi="Times New Roman" w:cs="Times New Roman"/>
          <w:sz w:val="24"/>
          <w:szCs w:val="24"/>
          <w:lang w:eastAsia="en-GB"/>
        </w:rPr>
        <w:instrText xml:space="preserve"> HYPERLINK "http://www.ncbi.nlm.nih.gov/pubmed/18707410" \t "xrefwindow" </w:instrText>
      </w:r>
      <w:r w:rsidRPr="00643F35">
        <w:rPr>
          <w:rFonts w:ascii="Times New Roman" w:eastAsia="Times New Roman" w:hAnsi="Times New Roman" w:cs="Times New Roman"/>
          <w:sz w:val="24"/>
          <w:szCs w:val="24"/>
          <w:lang w:eastAsia="en-GB"/>
        </w:rPr>
        <w:fldChar w:fldCharType="separate"/>
      </w:r>
      <w:r w:rsidRPr="00643F35">
        <w:rPr>
          <w:rFonts w:ascii="Times New Roman" w:eastAsia="Times New Roman" w:hAnsi="Times New Roman" w:cs="Times New Roman"/>
          <w:color w:val="CC622E"/>
          <w:sz w:val="24"/>
          <w:szCs w:val="24"/>
          <w:u w:val="single"/>
          <w:lang w:eastAsia="en-GB"/>
        </w:rPr>
        <w:t>PubMed</w:t>
      </w:r>
      <w:proofErr w:type="spellEnd"/>
      <w:r w:rsidRPr="00643F35">
        <w:rPr>
          <w:rFonts w:ascii="Times New Roman" w:eastAsia="Times New Roman" w:hAnsi="Times New Roman" w:cs="Times New Roman"/>
          <w:color w:val="CC622E"/>
          <w:sz w:val="24"/>
          <w:szCs w:val="24"/>
          <w:u w:val="single"/>
          <w:lang w:eastAsia="en-GB"/>
        </w:rPr>
        <w:t xml:space="preserve"> Abstract</w:t>
      </w:r>
      <w:r w:rsidRPr="00643F35">
        <w:rPr>
          <w:rFonts w:ascii="Times New Roman" w:eastAsia="Times New Roman" w:hAnsi="Times New Roman" w:cs="Times New Roman"/>
          <w:color w:val="CC622E"/>
          <w:sz w:val="24"/>
          <w:szCs w:val="24"/>
          <w:lang w:eastAsia="en-GB"/>
        </w:rPr>
        <w:t> </w:t>
      </w:r>
      <w:r w:rsidRPr="00643F35">
        <w:rPr>
          <w:rFonts w:ascii="Times New Roman" w:eastAsia="Times New Roman" w:hAnsi="Times New Roman" w:cs="Times New Roman"/>
          <w:sz w:val="24"/>
          <w:szCs w:val="24"/>
          <w:lang w:eastAsia="en-GB"/>
        </w:rPr>
        <w:fldChar w:fldCharType="end"/>
      </w:r>
      <w:r w:rsidRPr="00643F35">
        <w:rPr>
          <w:rFonts w:ascii="Times New Roman" w:eastAsia="Times New Roman" w:hAnsi="Times New Roman" w:cs="Times New Roman"/>
          <w:sz w:val="24"/>
          <w:szCs w:val="24"/>
          <w:lang w:eastAsia="en-GB"/>
        </w:rPr>
        <w:t>| </w:t>
      </w:r>
      <w:hyperlink r:id="rId85"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47" w:name="ref-19"/>
      <w:bookmarkEnd w:id="47"/>
      <w:r w:rsidRPr="00643F35">
        <w:rPr>
          <w:rFonts w:ascii="Times New Roman" w:eastAsia="Times New Roman" w:hAnsi="Times New Roman" w:cs="Times New Roman"/>
          <w:b/>
          <w:bCs/>
          <w:sz w:val="20"/>
          <w:lang w:eastAsia="en-GB"/>
        </w:rPr>
        <w:t>19.</w:t>
      </w:r>
      <w:r w:rsidRPr="00643F35">
        <w:rPr>
          <w:rFonts w:ascii="Times New Roman" w:eastAsia="Times New Roman" w:hAnsi="Times New Roman" w:cs="Times New Roman"/>
          <w:sz w:val="24"/>
          <w:szCs w:val="24"/>
          <w:lang w:eastAsia="en-GB"/>
        </w:rPr>
        <w:t> </w:t>
      </w:r>
      <w:bookmarkStart w:id="48" w:name="d1221e1631"/>
      <w:bookmarkEnd w:id="48"/>
      <w:proofErr w:type="spellStart"/>
      <w:r w:rsidRPr="00643F35">
        <w:rPr>
          <w:rFonts w:ascii="Times New Roman" w:eastAsia="Times New Roman" w:hAnsi="Times New Roman" w:cs="Times New Roman"/>
          <w:sz w:val="24"/>
          <w:szCs w:val="24"/>
          <w:lang w:eastAsia="en-GB"/>
        </w:rPr>
        <w:t>Yakimov</w:t>
      </w:r>
      <w:proofErr w:type="spellEnd"/>
      <w:r w:rsidRPr="00643F35">
        <w:rPr>
          <w:rFonts w:ascii="Times New Roman" w:eastAsia="Times New Roman" w:hAnsi="Times New Roman" w:cs="Times New Roman"/>
          <w:sz w:val="24"/>
          <w:szCs w:val="24"/>
          <w:lang w:eastAsia="en-GB"/>
        </w:rPr>
        <w:t xml:space="preserve"> BN, </w:t>
      </w:r>
      <w:proofErr w:type="spellStart"/>
      <w:r w:rsidRPr="00643F35">
        <w:rPr>
          <w:rFonts w:ascii="Times New Roman" w:eastAsia="Times New Roman" w:hAnsi="Times New Roman" w:cs="Times New Roman"/>
          <w:sz w:val="24"/>
          <w:szCs w:val="24"/>
          <w:lang w:eastAsia="en-GB"/>
        </w:rPr>
        <w:t>Bossuyt</w:t>
      </w:r>
      <w:proofErr w:type="spellEnd"/>
      <w:r w:rsidRPr="00643F35">
        <w:rPr>
          <w:rFonts w:ascii="Times New Roman" w:eastAsia="Times New Roman" w:hAnsi="Times New Roman" w:cs="Times New Roman"/>
          <w:sz w:val="24"/>
          <w:szCs w:val="24"/>
          <w:lang w:eastAsia="en-GB"/>
        </w:rPr>
        <w:t xml:space="preserve"> B, </w:t>
      </w:r>
      <w:proofErr w:type="spellStart"/>
      <w:r w:rsidRPr="00643F35">
        <w:rPr>
          <w:rFonts w:ascii="Times New Roman" w:eastAsia="Times New Roman" w:hAnsi="Times New Roman" w:cs="Times New Roman"/>
          <w:sz w:val="24"/>
          <w:szCs w:val="24"/>
          <w:lang w:eastAsia="en-GB"/>
        </w:rPr>
        <w:t>Iudin</w:t>
      </w:r>
      <w:proofErr w:type="spellEnd"/>
      <w:r w:rsidRPr="00643F35">
        <w:rPr>
          <w:rFonts w:ascii="Times New Roman" w:eastAsia="Times New Roman" w:hAnsi="Times New Roman" w:cs="Times New Roman"/>
          <w:sz w:val="24"/>
          <w:szCs w:val="24"/>
          <w:lang w:eastAsia="en-GB"/>
        </w:rPr>
        <w:t xml:space="preserve"> DI, </w:t>
      </w:r>
      <w:r w:rsidRPr="00643F35">
        <w:rPr>
          <w:rFonts w:ascii="Times New Roman" w:eastAsia="Times New Roman" w:hAnsi="Times New Roman" w:cs="Times New Roman"/>
          <w:i/>
          <w:iCs/>
          <w:sz w:val="24"/>
          <w:szCs w:val="24"/>
          <w:lang w:eastAsia="en-GB"/>
        </w:rPr>
        <w:t>et al.</w:t>
      </w:r>
      <w:r w:rsidRPr="00643F35">
        <w:rPr>
          <w:rFonts w:ascii="Times New Roman" w:eastAsia="Times New Roman" w:hAnsi="Times New Roman" w:cs="Times New Roman"/>
          <w:sz w:val="24"/>
          <w:szCs w:val="24"/>
          <w:lang w:eastAsia="en-GB"/>
        </w:rPr>
        <w:t xml:space="preserve">: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diversity-area relationship at small scales in dune slack plant communities. </w:t>
      </w:r>
      <w:proofErr w:type="spellStart"/>
      <w:r w:rsidRPr="00643F35">
        <w:rPr>
          <w:rFonts w:ascii="Times New Roman" w:eastAsia="Times New Roman" w:hAnsi="Times New Roman" w:cs="Times New Roman"/>
          <w:i/>
          <w:iCs/>
          <w:sz w:val="24"/>
          <w:szCs w:val="24"/>
          <w:lang w:eastAsia="en-GB"/>
        </w:rPr>
        <w:t>Oikos</w:t>
      </w:r>
      <w:proofErr w:type="spellEnd"/>
      <w:r w:rsidRPr="00643F35">
        <w:rPr>
          <w:rFonts w:ascii="Times New Roman" w:eastAsia="Times New Roman" w:hAnsi="Times New Roman" w:cs="Times New Roman"/>
          <w:i/>
          <w:iCs/>
          <w:sz w:val="24"/>
          <w:szCs w:val="24"/>
          <w:lang w:eastAsia="en-GB"/>
        </w:rPr>
        <w:t>.</w:t>
      </w:r>
      <w:r w:rsidRPr="00643F35">
        <w:rPr>
          <w:rFonts w:ascii="Times New Roman" w:eastAsia="Times New Roman" w:hAnsi="Times New Roman" w:cs="Times New Roman"/>
          <w:sz w:val="24"/>
          <w:szCs w:val="24"/>
          <w:lang w:eastAsia="en-GB"/>
        </w:rPr>
        <w:t> 2008; </w:t>
      </w:r>
      <w:r w:rsidRPr="00643F35">
        <w:rPr>
          <w:rFonts w:ascii="Times New Roman" w:eastAsia="Times New Roman" w:hAnsi="Times New Roman" w:cs="Times New Roman"/>
          <w:b/>
          <w:bCs/>
          <w:sz w:val="24"/>
          <w:szCs w:val="24"/>
          <w:lang w:eastAsia="en-GB"/>
        </w:rPr>
        <w:t>117</w:t>
      </w:r>
      <w:r w:rsidRPr="00643F35">
        <w:rPr>
          <w:rFonts w:ascii="Times New Roman" w:eastAsia="Times New Roman" w:hAnsi="Times New Roman" w:cs="Times New Roman"/>
          <w:sz w:val="24"/>
          <w:szCs w:val="24"/>
          <w:lang w:eastAsia="en-GB"/>
        </w:rPr>
        <w:t>(1): 33–39. </w:t>
      </w:r>
      <w:hyperlink r:id="rId86"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49" w:name="ref-20"/>
      <w:bookmarkEnd w:id="49"/>
      <w:r w:rsidRPr="00643F35">
        <w:rPr>
          <w:rFonts w:ascii="Times New Roman" w:eastAsia="Times New Roman" w:hAnsi="Times New Roman" w:cs="Times New Roman"/>
          <w:b/>
          <w:bCs/>
          <w:sz w:val="20"/>
          <w:lang w:eastAsia="en-GB"/>
        </w:rPr>
        <w:t>20.</w:t>
      </w:r>
      <w:r w:rsidRPr="00643F35">
        <w:rPr>
          <w:rFonts w:ascii="Times New Roman" w:eastAsia="Times New Roman" w:hAnsi="Times New Roman" w:cs="Times New Roman"/>
          <w:sz w:val="24"/>
          <w:szCs w:val="24"/>
          <w:lang w:eastAsia="en-GB"/>
        </w:rPr>
        <w:t> </w:t>
      </w:r>
      <w:bookmarkStart w:id="50" w:name="d1221e1651"/>
      <w:bookmarkEnd w:id="50"/>
      <w:r w:rsidRPr="00643F35">
        <w:rPr>
          <w:rFonts w:ascii="Times New Roman" w:eastAsia="Times New Roman" w:hAnsi="Times New Roman" w:cs="Times New Roman"/>
          <w:sz w:val="24"/>
          <w:szCs w:val="24"/>
          <w:lang w:eastAsia="en-GB"/>
        </w:rPr>
        <w:t>Laurie H, Perrier E: Beyond species area curves: application of a scale-free measure for spatial variability of species richness. </w:t>
      </w:r>
      <w:proofErr w:type="spellStart"/>
      <w:r w:rsidRPr="00643F35">
        <w:rPr>
          <w:rFonts w:ascii="Times New Roman" w:eastAsia="Times New Roman" w:hAnsi="Times New Roman" w:cs="Times New Roman"/>
          <w:i/>
          <w:iCs/>
          <w:sz w:val="24"/>
          <w:szCs w:val="24"/>
          <w:lang w:eastAsia="en-GB"/>
        </w:rPr>
        <w:t>Oikos</w:t>
      </w:r>
      <w:proofErr w:type="spellEnd"/>
      <w:r w:rsidRPr="00643F35">
        <w:rPr>
          <w:rFonts w:ascii="Times New Roman" w:eastAsia="Times New Roman" w:hAnsi="Times New Roman" w:cs="Times New Roman"/>
          <w:i/>
          <w:iCs/>
          <w:sz w:val="24"/>
          <w:szCs w:val="24"/>
          <w:lang w:eastAsia="en-GB"/>
        </w:rPr>
        <w:t>.</w:t>
      </w:r>
      <w:r w:rsidRPr="00643F35">
        <w:rPr>
          <w:rFonts w:ascii="Times New Roman" w:eastAsia="Times New Roman" w:hAnsi="Times New Roman" w:cs="Times New Roman"/>
          <w:sz w:val="24"/>
          <w:szCs w:val="24"/>
          <w:lang w:eastAsia="en-GB"/>
        </w:rPr>
        <w:t> 2011; </w:t>
      </w:r>
      <w:r w:rsidRPr="00643F35">
        <w:rPr>
          <w:rFonts w:ascii="Times New Roman" w:eastAsia="Times New Roman" w:hAnsi="Times New Roman" w:cs="Times New Roman"/>
          <w:b/>
          <w:bCs/>
          <w:sz w:val="24"/>
          <w:szCs w:val="24"/>
          <w:lang w:eastAsia="en-GB"/>
        </w:rPr>
        <w:t>120</w:t>
      </w:r>
      <w:r w:rsidRPr="00643F35">
        <w:rPr>
          <w:rFonts w:ascii="Times New Roman" w:eastAsia="Times New Roman" w:hAnsi="Times New Roman" w:cs="Times New Roman"/>
          <w:sz w:val="24"/>
          <w:szCs w:val="24"/>
          <w:lang w:eastAsia="en-GB"/>
        </w:rPr>
        <w:t>(7): 966–978. </w:t>
      </w:r>
      <w:hyperlink r:id="rId87"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51" w:name="ref-21"/>
      <w:bookmarkEnd w:id="51"/>
      <w:r w:rsidRPr="00643F35">
        <w:rPr>
          <w:rFonts w:ascii="Times New Roman" w:eastAsia="Times New Roman" w:hAnsi="Times New Roman" w:cs="Times New Roman"/>
          <w:b/>
          <w:bCs/>
          <w:sz w:val="20"/>
          <w:lang w:eastAsia="en-GB"/>
        </w:rPr>
        <w:t>21.</w:t>
      </w:r>
      <w:r w:rsidRPr="00643F35">
        <w:rPr>
          <w:rFonts w:ascii="Times New Roman" w:eastAsia="Times New Roman" w:hAnsi="Times New Roman" w:cs="Times New Roman"/>
          <w:sz w:val="24"/>
          <w:szCs w:val="24"/>
          <w:lang w:eastAsia="en-GB"/>
        </w:rPr>
        <w:t> </w:t>
      </w:r>
      <w:bookmarkStart w:id="52" w:name="d1221e1668"/>
      <w:bookmarkEnd w:id="52"/>
      <w:r w:rsidRPr="00643F35">
        <w:rPr>
          <w:rFonts w:ascii="Times New Roman" w:eastAsia="Times New Roman" w:hAnsi="Times New Roman" w:cs="Times New Roman"/>
          <w:sz w:val="24"/>
          <w:szCs w:val="24"/>
          <w:lang w:eastAsia="en-GB"/>
        </w:rPr>
        <w:t>McGill BJ, Etienne RS, Gray JS, </w:t>
      </w:r>
      <w:proofErr w:type="gramStart"/>
      <w:r w:rsidRPr="00643F35">
        <w:rPr>
          <w:rFonts w:ascii="Times New Roman" w:eastAsia="Times New Roman" w:hAnsi="Times New Roman" w:cs="Times New Roman"/>
          <w:i/>
          <w:iCs/>
          <w:sz w:val="24"/>
          <w:szCs w:val="24"/>
          <w:lang w:eastAsia="en-GB"/>
        </w:rPr>
        <w:t>et</w:t>
      </w:r>
      <w:proofErr w:type="gramEnd"/>
      <w:r w:rsidRPr="00643F35">
        <w:rPr>
          <w:rFonts w:ascii="Times New Roman" w:eastAsia="Times New Roman" w:hAnsi="Times New Roman" w:cs="Times New Roman"/>
          <w:i/>
          <w:iCs/>
          <w:sz w:val="24"/>
          <w:szCs w:val="24"/>
          <w:lang w:eastAsia="en-GB"/>
        </w:rPr>
        <w:t xml:space="preserve"> al.</w:t>
      </w:r>
      <w:r w:rsidRPr="00643F35">
        <w:rPr>
          <w:rFonts w:ascii="Times New Roman" w:eastAsia="Times New Roman" w:hAnsi="Times New Roman" w:cs="Times New Roman"/>
          <w:sz w:val="24"/>
          <w:szCs w:val="24"/>
          <w:lang w:eastAsia="en-GB"/>
        </w:rPr>
        <w:t>: Species abundance distributions: moving beyond single prediction theories to integration within an ecological framework. </w:t>
      </w:r>
      <w:r w:rsidRPr="00643F35">
        <w:rPr>
          <w:rFonts w:ascii="Times New Roman" w:eastAsia="Times New Roman" w:hAnsi="Times New Roman" w:cs="Times New Roman"/>
          <w:i/>
          <w:iCs/>
          <w:sz w:val="24"/>
          <w:szCs w:val="24"/>
          <w:lang w:eastAsia="en-GB"/>
        </w:rPr>
        <w:t xml:space="preserve">Ecol </w:t>
      </w:r>
      <w:proofErr w:type="spellStart"/>
      <w:r w:rsidRPr="00643F35">
        <w:rPr>
          <w:rFonts w:ascii="Times New Roman" w:eastAsia="Times New Roman" w:hAnsi="Times New Roman" w:cs="Times New Roman"/>
          <w:i/>
          <w:iCs/>
          <w:sz w:val="24"/>
          <w:szCs w:val="24"/>
          <w:lang w:eastAsia="en-GB"/>
        </w:rPr>
        <w:t>Lett</w:t>
      </w:r>
      <w:proofErr w:type="spellEnd"/>
      <w:r w:rsidRPr="00643F35">
        <w:rPr>
          <w:rFonts w:ascii="Times New Roman" w:eastAsia="Times New Roman" w:hAnsi="Times New Roman" w:cs="Times New Roman"/>
          <w:i/>
          <w:iCs/>
          <w:sz w:val="24"/>
          <w:szCs w:val="24"/>
          <w:lang w:eastAsia="en-GB"/>
        </w:rPr>
        <w:t>.</w:t>
      </w:r>
      <w:r w:rsidRPr="00643F35">
        <w:rPr>
          <w:rFonts w:ascii="Times New Roman" w:eastAsia="Times New Roman" w:hAnsi="Times New Roman" w:cs="Times New Roman"/>
          <w:sz w:val="24"/>
          <w:szCs w:val="24"/>
          <w:lang w:eastAsia="en-GB"/>
        </w:rPr>
        <w:t> 2007; </w:t>
      </w:r>
      <w:r w:rsidRPr="00643F35">
        <w:rPr>
          <w:rFonts w:ascii="Times New Roman" w:eastAsia="Times New Roman" w:hAnsi="Times New Roman" w:cs="Times New Roman"/>
          <w:b/>
          <w:bCs/>
          <w:sz w:val="24"/>
          <w:szCs w:val="24"/>
          <w:lang w:eastAsia="en-GB"/>
        </w:rPr>
        <w:t>10</w:t>
      </w:r>
      <w:r w:rsidRPr="00643F35">
        <w:rPr>
          <w:rFonts w:ascii="Times New Roman" w:eastAsia="Times New Roman" w:hAnsi="Times New Roman" w:cs="Times New Roman"/>
          <w:sz w:val="24"/>
          <w:szCs w:val="24"/>
          <w:lang w:eastAsia="en-GB"/>
        </w:rPr>
        <w:t>(10): 995–1015. </w:t>
      </w:r>
      <w:hyperlink r:id="rId88"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53" w:name="ref-22"/>
      <w:bookmarkEnd w:id="53"/>
      <w:r w:rsidRPr="00643F35">
        <w:rPr>
          <w:rFonts w:ascii="Times New Roman" w:eastAsia="Times New Roman" w:hAnsi="Times New Roman" w:cs="Times New Roman"/>
          <w:b/>
          <w:bCs/>
          <w:sz w:val="20"/>
          <w:lang w:eastAsia="en-GB"/>
        </w:rPr>
        <w:t>22.</w:t>
      </w:r>
      <w:r w:rsidRPr="00643F35">
        <w:rPr>
          <w:rFonts w:ascii="Times New Roman" w:eastAsia="Times New Roman" w:hAnsi="Times New Roman" w:cs="Times New Roman"/>
          <w:sz w:val="24"/>
          <w:szCs w:val="24"/>
          <w:lang w:eastAsia="en-GB"/>
        </w:rPr>
        <w:t> </w:t>
      </w:r>
      <w:bookmarkStart w:id="54" w:name="d1221e1688"/>
      <w:bookmarkEnd w:id="54"/>
      <w:proofErr w:type="spellStart"/>
      <w:r w:rsidRPr="00643F35">
        <w:rPr>
          <w:rFonts w:ascii="Times New Roman" w:eastAsia="Times New Roman" w:hAnsi="Times New Roman" w:cs="Times New Roman"/>
          <w:sz w:val="24"/>
          <w:szCs w:val="24"/>
          <w:lang w:eastAsia="en-GB"/>
        </w:rPr>
        <w:t>Chave</w:t>
      </w:r>
      <w:proofErr w:type="spellEnd"/>
      <w:r w:rsidRPr="00643F35">
        <w:rPr>
          <w:rFonts w:ascii="Times New Roman" w:eastAsia="Times New Roman" w:hAnsi="Times New Roman" w:cs="Times New Roman"/>
          <w:sz w:val="24"/>
          <w:szCs w:val="24"/>
          <w:lang w:eastAsia="en-GB"/>
        </w:rPr>
        <w:t xml:space="preserve"> J, Muller-Landau HC, Levin SA: Comparing classical community models: theoretical consequences for patterns of diversity. </w:t>
      </w:r>
      <w:r w:rsidRPr="00643F35">
        <w:rPr>
          <w:rFonts w:ascii="Times New Roman" w:eastAsia="Times New Roman" w:hAnsi="Times New Roman" w:cs="Times New Roman"/>
          <w:i/>
          <w:iCs/>
          <w:sz w:val="24"/>
          <w:szCs w:val="24"/>
          <w:lang w:eastAsia="en-GB"/>
        </w:rPr>
        <w:t>Am Nat.</w:t>
      </w:r>
      <w:r w:rsidRPr="00643F35">
        <w:rPr>
          <w:rFonts w:ascii="Times New Roman" w:eastAsia="Times New Roman" w:hAnsi="Times New Roman" w:cs="Times New Roman"/>
          <w:sz w:val="24"/>
          <w:szCs w:val="24"/>
          <w:lang w:eastAsia="en-GB"/>
        </w:rPr>
        <w:t> 2002; </w:t>
      </w:r>
      <w:r w:rsidRPr="00643F35">
        <w:rPr>
          <w:rFonts w:ascii="Times New Roman" w:eastAsia="Times New Roman" w:hAnsi="Times New Roman" w:cs="Times New Roman"/>
          <w:b/>
          <w:bCs/>
          <w:sz w:val="24"/>
          <w:szCs w:val="24"/>
          <w:lang w:eastAsia="en-GB"/>
        </w:rPr>
        <w:t>159</w:t>
      </w:r>
      <w:r w:rsidRPr="00643F35">
        <w:rPr>
          <w:rFonts w:ascii="Times New Roman" w:eastAsia="Times New Roman" w:hAnsi="Times New Roman" w:cs="Times New Roman"/>
          <w:sz w:val="24"/>
          <w:szCs w:val="24"/>
          <w:lang w:eastAsia="en-GB"/>
        </w:rPr>
        <w:t>(1): 1–23. </w:t>
      </w:r>
      <w:proofErr w:type="spellStart"/>
      <w:r w:rsidRPr="00643F35">
        <w:rPr>
          <w:rFonts w:ascii="Times New Roman" w:eastAsia="Times New Roman" w:hAnsi="Times New Roman" w:cs="Times New Roman"/>
          <w:sz w:val="24"/>
          <w:szCs w:val="24"/>
          <w:lang w:eastAsia="en-GB"/>
        </w:rPr>
        <w:fldChar w:fldCharType="begin"/>
      </w:r>
      <w:r w:rsidRPr="00643F35">
        <w:rPr>
          <w:rFonts w:ascii="Times New Roman" w:eastAsia="Times New Roman" w:hAnsi="Times New Roman" w:cs="Times New Roman"/>
          <w:sz w:val="24"/>
          <w:szCs w:val="24"/>
          <w:lang w:eastAsia="en-GB"/>
        </w:rPr>
        <w:instrText xml:space="preserve"> HYPERLINK "http://www.ncbi.nlm.nih.gov/pubmed/18707398" \t "xrefwindow" </w:instrText>
      </w:r>
      <w:r w:rsidRPr="00643F35">
        <w:rPr>
          <w:rFonts w:ascii="Times New Roman" w:eastAsia="Times New Roman" w:hAnsi="Times New Roman" w:cs="Times New Roman"/>
          <w:sz w:val="24"/>
          <w:szCs w:val="24"/>
          <w:lang w:eastAsia="en-GB"/>
        </w:rPr>
        <w:fldChar w:fldCharType="separate"/>
      </w:r>
      <w:r w:rsidRPr="00643F35">
        <w:rPr>
          <w:rFonts w:ascii="Times New Roman" w:eastAsia="Times New Roman" w:hAnsi="Times New Roman" w:cs="Times New Roman"/>
          <w:color w:val="CC622E"/>
          <w:sz w:val="24"/>
          <w:szCs w:val="24"/>
          <w:u w:val="single"/>
          <w:lang w:eastAsia="en-GB"/>
        </w:rPr>
        <w:t>PubMed</w:t>
      </w:r>
      <w:proofErr w:type="spellEnd"/>
      <w:r w:rsidRPr="00643F35">
        <w:rPr>
          <w:rFonts w:ascii="Times New Roman" w:eastAsia="Times New Roman" w:hAnsi="Times New Roman" w:cs="Times New Roman"/>
          <w:color w:val="CC622E"/>
          <w:sz w:val="24"/>
          <w:szCs w:val="24"/>
          <w:u w:val="single"/>
          <w:lang w:eastAsia="en-GB"/>
        </w:rPr>
        <w:t xml:space="preserve"> Abstract</w:t>
      </w:r>
      <w:r w:rsidRPr="00643F35">
        <w:rPr>
          <w:rFonts w:ascii="Times New Roman" w:eastAsia="Times New Roman" w:hAnsi="Times New Roman" w:cs="Times New Roman"/>
          <w:color w:val="CC622E"/>
          <w:sz w:val="24"/>
          <w:szCs w:val="24"/>
          <w:lang w:eastAsia="en-GB"/>
        </w:rPr>
        <w:t> </w:t>
      </w:r>
      <w:r w:rsidRPr="00643F35">
        <w:rPr>
          <w:rFonts w:ascii="Times New Roman" w:eastAsia="Times New Roman" w:hAnsi="Times New Roman" w:cs="Times New Roman"/>
          <w:sz w:val="24"/>
          <w:szCs w:val="24"/>
          <w:lang w:eastAsia="en-GB"/>
        </w:rPr>
        <w:fldChar w:fldCharType="end"/>
      </w:r>
      <w:r w:rsidRPr="00643F35">
        <w:rPr>
          <w:rFonts w:ascii="Times New Roman" w:eastAsia="Times New Roman" w:hAnsi="Times New Roman" w:cs="Times New Roman"/>
          <w:sz w:val="24"/>
          <w:szCs w:val="24"/>
          <w:lang w:eastAsia="en-GB"/>
        </w:rPr>
        <w:t>| </w:t>
      </w:r>
      <w:hyperlink r:id="rId89"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55" w:name="ref-23"/>
      <w:bookmarkEnd w:id="55"/>
      <w:r w:rsidRPr="00643F35">
        <w:rPr>
          <w:rFonts w:ascii="Times New Roman" w:eastAsia="Times New Roman" w:hAnsi="Times New Roman" w:cs="Times New Roman"/>
          <w:b/>
          <w:bCs/>
          <w:sz w:val="20"/>
          <w:lang w:eastAsia="en-GB"/>
        </w:rPr>
        <w:t>23.</w:t>
      </w:r>
      <w:r w:rsidRPr="00643F35">
        <w:rPr>
          <w:rFonts w:ascii="Times New Roman" w:eastAsia="Times New Roman" w:hAnsi="Times New Roman" w:cs="Times New Roman"/>
          <w:sz w:val="24"/>
          <w:szCs w:val="24"/>
          <w:lang w:eastAsia="en-GB"/>
        </w:rPr>
        <w:t> </w:t>
      </w:r>
      <w:bookmarkStart w:id="56" w:name="d1221e1708"/>
      <w:bookmarkEnd w:id="56"/>
      <w:r w:rsidRPr="00643F35">
        <w:rPr>
          <w:rFonts w:ascii="Times New Roman" w:eastAsia="Times New Roman" w:hAnsi="Times New Roman" w:cs="Times New Roman"/>
          <w:sz w:val="24"/>
          <w:szCs w:val="24"/>
          <w:lang w:eastAsia="en-GB"/>
        </w:rPr>
        <w:t xml:space="preserve">Newman MEJ: Power laws, Pareto distributions and </w:t>
      </w:r>
      <w:proofErr w:type="spellStart"/>
      <w:r w:rsidRPr="00643F35">
        <w:rPr>
          <w:rFonts w:ascii="Times New Roman" w:eastAsia="Times New Roman" w:hAnsi="Times New Roman" w:cs="Times New Roman"/>
          <w:sz w:val="24"/>
          <w:szCs w:val="24"/>
          <w:lang w:eastAsia="en-GB"/>
        </w:rPr>
        <w:t>Zipf’s</w:t>
      </w:r>
      <w:proofErr w:type="spellEnd"/>
      <w:r w:rsidRPr="00643F35">
        <w:rPr>
          <w:rFonts w:ascii="Times New Roman" w:eastAsia="Times New Roman" w:hAnsi="Times New Roman" w:cs="Times New Roman"/>
          <w:sz w:val="24"/>
          <w:szCs w:val="24"/>
          <w:lang w:eastAsia="en-GB"/>
        </w:rPr>
        <w:t xml:space="preserve"> law. </w:t>
      </w:r>
      <w:r w:rsidRPr="00643F35">
        <w:rPr>
          <w:rFonts w:ascii="Times New Roman" w:eastAsia="Times New Roman" w:hAnsi="Times New Roman" w:cs="Times New Roman"/>
          <w:i/>
          <w:iCs/>
          <w:sz w:val="24"/>
          <w:szCs w:val="24"/>
          <w:lang w:eastAsia="en-GB"/>
        </w:rPr>
        <w:t>Contemporary Physics.</w:t>
      </w:r>
      <w:r w:rsidRPr="00643F35">
        <w:rPr>
          <w:rFonts w:ascii="Times New Roman" w:eastAsia="Times New Roman" w:hAnsi="Times New Roman" w:cs="Times New Roman"/>
          <w:sz w:val="24"/>
          <w:szCs w:val="24"/>
          <w:lang w:eastAsia="en-GB"/>
        </w:rPr>
        <w:t> 2005; </w:t>
      </w:r>
      <w:r w:rsidRPr="00643F35">
        <w:rPr>
          <w:rFonts w:ascii="Times New Roman" w:eastAsia="Times New Roman" w:hAnsi="Times New Roman" w:cs="Times New Roman"/>
          <w:b/>
          <w:bCs/>
          <w:sz w:val="24"/>
          <w:szCs w:val="24"/>
          <w:lang w:eastAsia="en-GB"/>
        </w:rPr>
        <w:t>46</w:t>
      </w:r>
      <w:r w:rsidRPr="00643F35">
        <w:rPr>
          <w:rFonts w:ascii="Times New Roman" w:eastAsia="Times New Roman" w:hAnsi="Times New Roman" w:cs="Times New Roman"/>
          <w:sz w:val="24"/>
          <w:szCs w:val="24"/>
          <w:lang w:eastAsia="en-GB"/>
        </w:rPr>
        <w:t>(5): 323–351. </w:t>
      </w:r>
      <w:hyperlink r:id="rId90"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57" w:name="ref-24"/>
      <w:bookmarkEnd w:id="57"/>
      <w:r w:rsidRPr="00643F35">
        <w:rPr>
          <w:rFonts w:ascii="Times New Roman" w:eastAsia="Times New Roman" w:hAnsi="Times New Roman" w:cs="Times New Roman"/>
          <w:b/>
          <w:bCs/>
          <w:sz w:val="20"/>
          <w:lang w:eastAsia="en-GB"/>
        </w:rPr>
        <w:t>24.</w:t>
      </w:r>
      <w:r w:rsidRPr="00643F35">
        <w:rPr>
          <w:rFonts w:ascii="Times New Roman" w:eastAsia="Times New Roman" w:hAnsi="Times New Roman" w:cs="Times New Roman"/>
          <w:sz w:val="24"/>
          <w:szCs w:val="24"/>
          <w:lang w:eastAsia="en-GB"/>
        </w:rPr>
        <w:t> </w:t>
      </w:r>
      <w:bookmarkStart w:id="58" w:name="d1221e1726"/>
      <w:bookmarkEnd w:id="58"/>
      <w:r w:rsidRPr="00643F35">
        <w:rPr>
          <w:rFonts w:ascii="Times New Roman" w:eastAsia="Times New Roman" w:hAnsi="Times New Roman" w:cs="Times New Roman"/>
          <w:sz w:val="24"/>
          <w:szCs w:val="24"/>
          <w:lang w:eastAsia="en-GB"/>
        </w:rPr>
        <w:t xml:space="preserve">Li L, Alderson D, </w:t>
      </w:r>
      <w:proofErr w:type="gramStart"/>
      <w:r w:rsidRPr="00643F35">
        <w:rPr>
          <w:rFonts w:ascii="Times New Roman" w:eastAsia="Times New Roman" w:hAnsi="Times New Roman" w:cs="Times New Roman"/>
          <w:sz w:val="24"/>
          <w:szCs w:val="24"/>
          <w:lang w:eastAsia="en-GB"/>
        </w:rPr>
        <w:t>Doyle</w:t>
      </w:r>
      <w:proofErr w:type="gramEnd"/>
      <w:r w:rsidRPr="00643F35">
        <w:rPr>
          <w:rFonts w:ascii="Times New Roman" w:eastAsia="Times New Roman" w:hAnsi="Times New Roman" w:cs="Times New Roman"/>
          <w:sz w:val="24"/>
          <w:szCs w:val="24"/>
          <w:lang w:eastAsia="en-GB"/>
        </w:rPr>
        <w:t xml:space="preserve"> JC, </w:t>
      </w:r>
      <w:r w:rsidRPr="00643F35">
        <w:rPr>
          <w:rFonts w:ascii="Times New Roman" w:eastAsia="Times New Roman" w:hAnsi="Times New Roman" w:cs="Times New Roman"/>
          <w:i/>
          <w:iCs/>
          <w:sz w:val="24"/>
          <w:szCs w:val="24"/>
          <w:lang w:eastAsia="en-GB"/>
        </w:rPr>
        <w:t>et al.</w:t>
      </w:r>
      <w:r w:rsidRPr="00643F35">
        <w:rPr>
          <w:rFonts w:ascii="Times New Roman" w:eastAsia="Times New Roman" w:hAnsi="Times New Roman" w:cs="Times New Roman"/>
          <w:sz w:val="24"/>
          <w:szCs w:val="24"/>
          <w:lang w:eastAsia="en-GB"/>
        </w:rPr>
        <w:t>: Towards a Theory of Scale-Free Graphs: Definition, Properties, and Implications. </w:t>
      </w:r>
      <w:r w:rsidRPr="00643F35">
        <w:rPr>
          <w:rFonts w:ascii="Times New Roman" w:eastAsia="Times New Roman" w:hAnsi="Times New Roman" w:cs="Times New Roman"/>
          <w:i/>
          <w:iCs/>
          <w:sz w:val="24"/>
          <w:szCs w:val="24"/>
          <w:lang w:eastAsia="en-GB"/>
        </w:rPr>
        <w:t>Internet Math.</w:t>
      </w:r>
      <w:r w:rsidRPr="00643F35">
        <w:rPr>
          <w:rFonts w:ascii="Times New Roman" w:eastAsia="Times New Roman" w:hAnsi="Times New Roman" w:cs="Times New Roman"/>
          <w:sz w:val="24"/>
          <w:szCs w:val="24"/>
          <w:lang w:eastAsia="en-GB"/>
        </w:rPr>
        <w:t> 2005; </w:t>
      </w:r>
      <w:r w:rsidRPr="00643F35">
        <w:rPr>
          <w:rFonts w:ascii="Times New Roman" w:eastAsia="Times New Roman" w:hAnsi="Times New Roman" w:cs="Times New Roman"/>
          <w:b/>
          <w:bCs/>
          <w:sz w:val="24"/>
          <w:szCs w:val="24"/>
          <w:lang w:eastAsia="en-GB"/>
        </w:rPr>
        <w:t>2</w:t>
      </w:r>
      <w:r w:rsidRPr="00643F35">
        <w:rPr>
          <w:rFonts w:ascii="Times New Roman" w:eastAsia="Times New Roman" w:hAnsi="Times New Roman" w:cs="Times New Roman"/>
          <w:sz w:val="24"/>
          <w:szCs w:val="24"/>
          <w:lang w:eastAsia="en-GB"/>
        </w:rPr>
        <w:t>(4): 431–523. </w:t>
      </w:r>
      <w:hyperlink r:id="rId91"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59" w:name="ref-25"/>
      <w:bookmarkEnd w:id="59"/>
      <w:r w:rsidRPr="00643F35">
        <w:rPr>
          <w:rFonts w:ascii="Times New Roman" w:eastAsia="Times New Roman" w:hAnsi="Times New Roman" w:cs="Times New Roman"/>
          <w:b/>
          <w:bCs/>
          <w:sz w:val="20"/>
          <w:lang w:eastAsia="en-GB"/>
        </w:rPr>
        <w:t>25.</w:t>
      </w:r>
      <w:r w:rsidRPr="00643F35">
        <w:rPr>
          <w:rFonts w:ascii="Times New Roman" w:eastAsia="Times New Roman" w:hAnsi="Times New Roman" w:cs="Times New Roman"/>
          <w:sz w:val="24"/>
          <w:szCs w:val="24"/>
          <w:lang w:eastAsia="en-GB"/>
        </w:rPr>
        <w:t> </w:t>
      </w:r>
      <w:bookmarkStart w:id="60" w:name="d1221e1746"/>
      <w:bookmarkEnd w:id="60"/>
      <w:r w:rsidRPr="00643F35">
        <w:rPr>
          <w:rFonts w:ascii="Times New Roman" w:eastAsia="Times New Roman" w:hAnsi="Times New Roman" w:cs="Times New Roman"/>
          <w:sz w:val="24"/>
          <w:szCs w:val="24"/>
          <w:lang w:eastAsia="en-GB"/>
        </w:rPr>
        <w:t xml:space="preserve">Seuront L: Fractals and </w:t>
      </w:r>
      <w:proofErr w:type="spellStart"/>
      <w:r w:rsidRPr="00643F35">
        <w:rPr>
          <w:rFonts w:ascii="Times New Roman" w:eastAsia="Times New Roman" w:hAnsi="Times New Roman" w:cs="Times New Roman"/>
          <w:sz w:val="24"/>
          <w:szCs w:val="24"/>
          <w:lang w:eastAsia="en-GB"/>
        </w:rPr>
        <w:t>Multifractals</w:t>
      </w:r>
      <w:proofErr w:type="spellEnd"/>
      <w:r w:rsidRPr="00643F35">
        <w:rPr>
          <w:rFonts w:ascii="Times New Roman" w:eastAsia="Times New Roman" w:hAnsi="Times New Roman" w:cs="Times New Roman"/>
          <w:sz w:val="24"/>
          <w:szCs w:val="24"/>
          <w:lang w:eastAsia="en-GB"/>
        </w:rPr>
        <w:t xml:space="preserve"> in Ecology and Aquatic Science. </w:t>
      </w:r>
      <w:r w:rsidRPr="00643F35">
        <w:rPr>
          <w:rFonts w:ascii="Times New Roman" w:eastAsia="Times New Roman" w:hAnsi="Times New Roman" w:cs="Times New Roman"/>
          <w:i/>
          <w:iCs/>
          <w:sz w:val="24"/>
          <w:szCs w:val="24"/>
          <w:lang w:eastAsia="en-GB"/>
        </w:rPr>
        <w:t>Taylor &amp; Francis.</w:t>
      </w:r>
      <w:r w:rsidRPr="00643F35">
        <w:rPr>
          <w:rFonts w:ascii="Times New Roman" w:eastAsia="Times New Roman" w:hAnsi="Times New Roman" w:cs="Times New Roman"/>
          <w:sz w:val="24"/>
          <w:szCs w:val="24"/>
          <w:lang w:eastAsia="en-GB"/>
        </w:rPr>
        <w:t> 2009. </w:t>
      </w:r>
      <w:hyperlink r:id="rId92" w:tgtFrame="xrefwindow" w:history="1">
        <w:r w:rsidRPr="00643F35">
          <w:rPr>
            <w:rFonts w:ascii="Times New Roman" w:eastAsia="Times New Roman" w:hAnsi="Times New Roman" w:cs="Times New Roman"/>
            <w:color w:val="CC622E"/>
            <w:sz w:val="24"/>
            <w:szCs w:val="24"/>
            <w:u w:val="single"/>
            <w:lang w:eastAsia="en-GB"/>
          </w:rPr>
          <w:t>Reference Source</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61" w:name="ref-26"/>
      <w:bookmarkEnd w:id="61"/>
      <w:r w:rsidRPr="00643F35">
        <w:rPr>
          <w:rFonts w:ascii="Times New Roman" w:eastAsia="Times New Roman" w:hAnsi="Times New Roman" w:cs="Times New Roman"/>
          <w:b/>
          <w:bCs/>
          <w:sz w:val="20"/>
          <w:lang w:eastAsia="en-GB"/>
        </w:rPr>
        <w:t>26.</w:t>
      </w:r>
      <w:r w:rsidRPr="00643F35">
        <w:rPr>
          <w:rFonts w:ascii="Times New Roman" w:eastAsia="Times New Roman" w:hAnsi="Times New Roman" w:cs="Times New Roman"/>
          <w:sz w:val="24"/>
          <w:szCs w:val="24"/>
          <w:lang w:eastAsia="en-GB"/>
        </w:rPr>
        <w:t> </w:t>
      </w:r>
      <w:bookmarkStart w:id="62" w:name="d1221e1760"/>
      <w:bookmarkEnd w:id="62"/>
      <w:r w:rsidRPr="00643F35">
        <w:rPr>
          <w:rFonts w:ascii="Times New Roman" w:eastAsia="Times New Roman" w:hAnsi="Times New Roman" w:cs="Times New Roman"/>
          <w:sz w:val="24"/>
          <w:szCs w:val="24"/>
          <w:lang w:eastAsia="en-GB"/>
        </w:rPr>
        <w:t>R Core Team: R: A Language and Environment for Statistical Computing. Vienna, Austria: R Foundation for Statistical Computing. 2013. </w:t>
      </w:r>
      <w:hyperlink r:id="rId93" w:tgtFrame="xrefwindow" w:history="1">
        <w:r w:rsidRPr="00643F35">
          <w:rPr>
            <w:rFonts w:ascii="Times New Roman" w:eastAsia="Times New Roman" w:hAnsi="Times New Roman" w:cs="Times New Roman"/>
            <w:color w:val="CC622E"/>
            <w:sz w:val="24"/>
            <w:szCs w:val="24"/>
            <w:u w:val="single"/>
            <w:lang w:eastAsia="en-GB"/>
          </w:rPr>
          <w:t>Reference Source</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63" w:name="ref-27"/>
      <w:bookmarkEnd w:id="63"/>
      <w:r w:rsidRPr="00643F35">
        <w:rPr>
          <w:rFonts w:ascii="Times New Roman" w:eastAsia="Times New Roman" w:hAnsi="Times New Roman" w:cs="Times New Roman"/>
          <w:b/>
          <w:bCs/>
          <w:sz w:val="20"/>
          <w:lang w:eastAsia="en-GB"/>
        </w:rPr>
        <w:t>27.</w:t>
      </w:r>
      <w:r w:rsidRPr="00643F35">
        <w:rPr>
          <w:rFonts w:ascii="Times New Roman" w:eastAsia="Times New Roman" w:hAnsi="Times New Roman" w:cs="Times New Roman"/>
          <w:sz w:val="24"/>
          <w:szCs w:val="24"/>
          <w:lang w:eastAsia="en-GB"/>
        </w:rPr>
        <w:t> </w:t>
      </w:r>
      <w:bookmarkStart w:id="64" w:name="d1221e1771"/>
      <w:bookmarkEnd w:id="64"/>
      <w:proofErr w:type="spellStart"/>
      <w:r w:rsidRPr="00643F35">
        <w:rPr>
          <w:rFonts w:ascii="Times New Roman" w:eastAsia="Times New Roman" w:hAnsi="Times New Roman" w:cs="Times New Roman"/>
          <w:sz w:val="24"/>
          <w:szCs w:val="24"/>
          <w:lang w:eastAsia="en-GB"/>
        </w:rPr>
        <w:t>Borda</w:t>
      </w:r>
      <w:proofErr w:type="spellEnd"/>
      <w:r w:rsidRPr="00643F35">
        <w:rPr>
          <w:rFonts w:ascii="Times New Roman" w:eastAsia="Times New Roman" w:hAnsi="Times New Roman" w:cs="Times New Roman"/>
          <w:sz w:val="24"/>
          <w:szCs w:val="24"/>
          <w:lang w:eastAsia="en-GB"/>
        </w:rPr>
        <w:t>-de-</w:t>
      </w:r>
      <w:proofErr w:type="spellStart"/>
      <w:r w:rsidRPr="00643F35">
        <w:rPr>
          <w:rFonts w:ascii="Times New Roman" w:eastAsia="Times New Roman" w:hAnsi="Times New Roman" w:cs="Times New Roman"/>
          <w:sz w:val="24"/>
          <w:szCs w:val="24"/>
          <w:lang w:eastAsia="en-GB"/>
        </w:rPr>
        <w:t>Água</w:t>
      </w:r>
      <w:proofErr w:type="spellEnd"/>
      <w:r w:rsidRPr="00643F35">
        <w:rPr>
          <w:rFonts w:ascii="Times New Roman" w:eastAsia="Times New Roman" w:hAnsi="Times New Roman" w:cs="Times New Roman"/>
          <w:sz w:val="24"/>
          <w:szCs w:val="24"/>
          <w:lang w:eastAsia="en-GB"/>
        </w:rPr>
        <w:t xml:space="preserve"> L, Hubbell SP, </w:t>
      </w:r>
      <w:proofErr w:type="gramStart"/>
      <w:r w:rsidRPr="00643F35">
        <w:rPr>
          <w:rFonts w:ascii="Times New Roman" w:eastAsia="Times New Roman" w:hAnsi="Times New Roman" w:cs="Times New Roman"/>
          <w:sz w:val="24"/>
          <w:szCs w:val="24"/>
          <w:lang w:eastAsia="en-GB"/>
        </w:rPr>
        <w:t>He</w:t>
      </w:r>
      <w:proofErr w:type="gramEnd"/>
      <w:r w:rsidRPr="00643F35">
        <w:rPr>
          <w:rFonts w:ascii="Times New Roman" w:eastAsia="Times New Roman" w:hAnsi="Times New Roman" w:cs="Times New Roman"/>
          <w:sz w:val="24"/>
          <w:szCs w:val="24"/>
          <w:lang w:eastAsia="en-GB"/>
        </w:rPr>
        <w:t xml:space="preserve"> F: Scaling biodiversity under neutrality. </w:t>
      </w:r>
      <w:r w:rsidRPr="00643F35">
        <w:rPr>
          <w:rFonts w:ascii="Times New Roman" w:eastAsia="Times New Roman" w:hAnsi="Times New Roman" w:cs="Times New Roman"/>
          <w:i/>
          <w:iCs/>
          <w:sz w:val="24"/>
          <w:szCs w:val="24"/>
          <w:lang w:eastAsia="en-GB"/>
        </w:rPr>
        <w:t>Scaling biodiversity.</w:t>
      </w:r>
      <w:r w:rsidRPr="00643F35">
        <w:rPr>
          <w:rFonts w:ascii="Times New Roman" w:eastAsia="Times New Roman" w:hAnsi="Times New Roman" w:cs="Times New Roman"/>
          <w:sz w:val="24"/>
          <w:szCs w:val="24"/>
          <w:lang w:eastAsia="en-GB"/>
        </w:rPr>
        <w:t> 2007; 347–375. </w:t>
      </w:r>
      <w:hyperlink r:id="rId94" w:tgtFrame="xrefwindow" w:history="1">
        <w:r w:rsidRPr="00643F35">
          <w:rPr>
            <w:rFonts w:ascii="Times New Roman" w:eastAsia="Times New Roman" w:hAnsi="Times New Roman" w:cs="Times New Roman"/>
            <w:color w:val="CC622E"/>
            <w:sz w:val="24"/>
            <w:szCs w:val="24"/>
            <w:u w:val="single"/>
            <w:lang w:eastAsia="en-GB"/>
          </w:rPr>
          <w:t>Reference Source</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65" w:name="ref-28"/>
      <w:bookmarkEnd w:id="65"/>
      <w:r w:rsidRPr="00643F35">
        <w:rPr>
          <w:rFonts w:ascii="Times New Roman" w:eastAsia="Times New Roman" w:hAnsi="Times New Roman" w:cs="Times New Roman"/>
          <w:b/>
          <w:bCs/>
          <w:sz w:val="20"/>
          <w:lang w:eastAsia="en-GB"/>
        </w:rPr>
        <w:t>28.</w:t>
      </w:r>
      <w:r w:rsidRPr="00643F35">
        <w:rPr>
          <w:rFonts w:ascii="Times New Roman" w:eastAsia="Times New Roman" w:hAnsi="Times New Roman" w:cs="Times New Roman"/>
          <w:sz w:val="24"/>
          <w:szCs w:val="24"/>
          <w:lang w:eastAsia="en-GB"/>
        </w:rPr>
        <w:t> </w:t>
      </w:r>
      <w:bookmarkStart w:id="66" w:name="d1221e1785"/>
      <w:bookmarkEnd w:id="66"/>
      <w:r w:rsidRPr="00643F35">
        <w:rPr>
          <w:rFonts w:ascii="Times New Roman" w:eastAsia="Times New Roman" w:hAnsi="Times New Roman" w:cs="Times New Roman"/>
          <w:sz w:val="24"/>
          <w:szCs w:val="24"/>
          <w:lang w:eastAsia="en-GB"/>
        </w:rPr>
        <w:t xml:space="preserve">Lopes R, </w:t>
      </w:r>
      <w:proofErr w:type="spellStart"/>
      <w:r w:rsidRPr="00643F35">
        <w:rPr>
          <w:rFonts w:ascii="Times New Roman" w:eastAsia="Times New Roman" w:hAnsi="Times New Roman" w:cs="Times New Roman"/>
          <w:sz w:val="24"/>
          <w:szCs w:val="24"/>
          <w:lang w:eastAsia="en-GB"/>
        </w:rPr>
        <w:t>Betrouni</w:t>
      </w:r>
      <w:proofErr w:type="spellEnd"/>
      <w:r w:rsidRPr="00643F35">
        <w:rPr>
          <w:rFonts w:ascii="Times New Roman" w:eastAsia="Times New Roman" w:hAnsi="Times New Roman" w:cs="Times New Roman"/>
          <w:sz w:val="24"/>
          <w:szCs w:val="24"/>
          <w:lang w:eastAsia="en-GB"/>
        </w:rPr>
        <w:t xml:space="preserve"> N: Fractal and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analysis: a review. </w:t>
      </w:r>
      <w:r w:rsidRPr="00643F35">
        <w:rPr>
          <w:rFonts w:ascii="Times New Roman" w:eastAsia="Times New Roman" w:hAnsi="Times New Roman" w:cs="Times New Roman"/>
          <w:i/>
          <w:iCs/>
          <w:sz w:val="24"/>
          <w:szCs w:val="24"/>
          <w:lang w:eastAsia="en-GB"/>
        </w:rPr>
        <w:t>Med Image Anal.</w:t>
      </w:r>
      <w:r w:rsidRPr="00643F35">
        <w:rPr>
          <w:rFonts w:ascii="Times New Roman" w:eastAsia="Times New Roman" w:hAnsi="Times New Roman" w:cs="Times New Roman"/>
          <w:sz w:val="24"/>
          <w:szCs w:val="24"/>
          <w:lang w:eastAsia="en-GB"/>
        </w:rPr>
        <w:t> 2009; </w:t>
      </w:r>
      <w:r w:rsidRPr="00643F35">
        <w:rPr>
          <w:rFonts w:ascii="Times New Roman" w:eastAsia="Times New Roman" w:hAnsi="Times New Roman" w:cs="Times New Roman"/>
          <w:b/>
          <w:bCs/>
          <w:sz w:val="24"/>
          <w:szCs w:val="24"/>
          <w:lang w:eastAsia="en-GB"/>
        </w:rPr>
        <w:t>13</w:t>
      </w:r>
      <w:r w:rsidRPr="00643F35">
        <w:rPr>
          <w:rFonts w:ascii="Times New Roman" w:eastAsia="Times New Roman" w:hAnsi="Times New Roman" w:cs="Times New Roman"/>
          <w:sz w:val="24"/>
          <w:szCs w:val="24"/>
          <w:lang w:eastAsia="en-GB"/>
        </w:rPr>
        <w:t>(4): 634–649.</w:t>
      </w:r>
      <w:hyperlink r:id="rId95" w:tgtFrame="xrefwindow" w:history="1">
        <w:r w:rsidRPr="00643F35">
          <w:rPr>
            <w:rFonts w:ascii="Times New Roman" w:eastAsia="Times New Roman" w:hAnsi="Times New Roman" w:cs="Times New Roman"/>
            <w:color w:val="CC622E"/>
            <w:sz w:val="24"/>
            <w:szCs w:val="24"/>
            <w:u w:val="single"/>
            <w:lang w:eastAsia="en-GB"/>
          </w:rPr>
          <w:t>PubMed Abstract</w:t>
        </w:r>
        <w:r w:rsidRPr="00643F35">
          <w:rPr>
            <w:rFonts w:ascii="Times New Roman" w:eastAsia="Times New Roman" w:hAnsi="Times New Roman" w:cs="Times New Roman"/>
            <w:color w:val="CC622E"/>
            <w:sz w:val="24"/>
            <w:szCs w:val="24"/>
            <w:lang w:eastAsia="en-GB"/>
          </w:rPr>
          <w:t> </w:t>
        </w:r>
      </w:hyperlink>
      <w:r w:rsidRPr="00643F35">
        <w:rPr>
          <w:rFonts w:ascii="Times New Roman" w:eastAsia="Times New Roman" w:hAnsi="Times New Roman" w:cs="Times New Roman"/>
          <w:sz w:val="24"/>
          <w:szCs w:val="24"/>
          <w:lang w:eastAsia="en-GB"/>
        </w:rPr>
        <w:t>| </w:t>
      </w:r>
      <w:hyperlink r:id="rId96"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67" w:name="ref-29"/>
      <w:bookmarkEnd w:id="67"/>
      <w:r w:rsidRPr="00643F35">
        <w:rPr>
          <w:rFonts w:ascii="Times New Roman" w:eastAsia="Times New Roman" w:hAnsi="Times New Roman" w:cs="Times New Roman"/>
          <w:b/>
          <w:bCs/>
          <w:sz w:val="20"/>
          <w:lang w:eastAsia="en-GB"/>
        </w:rPr>
        <w:t>29.</w:t>
      </w:r>
      <w:r w:rsidRPr="00643F35">
        <w:rPr>
          <w:rFonts w:ascii="Times New Roman" w:eastAsia="Times New Roman" w:hAnsi="Times New Roman" w:cs="Times New Roman"/>
          <w:sz w:val="24"/>
          <w:szCs w:val="24"/>
          <w:lang w:eastAsia="en-GB"/>
        </w:rPr>
        <w:t> </w:t>
      </w:r>
      <w:bookmarkStart w:id="68" w:name="d1221e1805"/>
      <w:bookmarkEnd w:id="68"/>
      <w:proofErr w:type="spellStart"/>
      <w:r w:rsidRPr="00643F35">
        <w:rPr>
          <w:rFonts w:ascii="Times New Roman" w:eastAsia="Times New Roman" w:hAnsi="Times New Roman" w:cs="Times New Roman"/>
          <w:sz w:val="24"/>
          <w:szCs w:val="24"/>
          <w:lang w:eastAsia="en-GB"/>
        </w:rPr>
        <w:t>Grassberger</w:t>
      </w:r>
      <w:proofErr w:type="spellEnd"/>
      <w:r w:rsidRPr="00643F35">
        <w:rPr>
          <w:rFonts w:ascii="Times New Roman" w:eastAsia="Times New Roman" w:hAnsi="Times New Roman" w:cs="Times New Roman"/>
          <w:sz w:val="24"/>
          <w:szCs w:val="24"/>
          <w:lang w:eastAsia="en-GB"/>
        </w:rPr>
        <w:t xml:space="preserve"> P: Generalized dimensions of strange attractors. </w:t>
      </w:r>
      <w:r w:rsidRPr="00643F35">
        <w:rPr>
          <w:rFonts w:ascii="Times New Roman" w:eastAsia="Times New Roman" w:hAnsi="Times New Roman" w:cs="Times New Roman"/>
          <w:i/>
          <w:iCs/>
          <w:sz w:val="24"/>
          <w:szCs w:val="24"/>
          <w:lang w:eastAsia="en-GB"/>
        </w:rPr>
        <w:t xml:space="preserve">Phys </w:t>
      </w:r>
      <w:proofErr w:type="spellStart"/>
      <w:r w:rsidRPr="00643F35">
        <w:rPr>
          <w:rFonts w:ascii="Times New Roman" w:eastAsia="Times New Roman" w:hAnsi="Times New Roman" w:cs="Times New Roman"/>
          <w:i/>
          <w:iCs/>
          <w:sz w:val="24"/>
          <w:szCs w:val="24"/>
          <w:lang w:eastAsia="en-GB"/>
        </w:rPr>
        <w:t>Lett</w:t>
      </w:r>
      <w:proofErr w:type="spellEnd"/>
      <w:r w:rsidRPr="00643F35">
        <w:rPr>
          <w:rFonts w:ascii="Times New Roman" w:eastAsia="Times New Roman" w:hAnsi="Times New Roman" w:cs="Times New Roman"/>
          <w:i/>
          <w:iCs/>
          <w:sz w:val="24"/>
          <w:szCs w:val="24"/>
          <w:lang w:eastAsia="en-GB"/>
        </w:rPr>
        <w:t xml:space="preserve"> A.</w:t>
      </w:r>
      <w:r w:rsidRPr="00643F35">
        <w:rPr>
          <w:rFonts w:ascii="Times New Roman" w:eastAsia="Times New Roman" w:hAnsi="Times New Roman" w:cs="Times New Roman"/>
          <w:sz w:val="24"/>
          <w:szCs w:val="24"/>
          <w:lang w:eastAsia="en-GB"/>
        </w:rPr>
        <w:t> 1983; </w:t>
      </w:r>
      <w:r w:rsidRPr="00643F35">
        <w:rPr>
          <w:rFonts w:ascii="Times New Roman" w:eastAsia="Times New Roman" w:hAnsi="Times New Roman" w:cs="Times New Roman"/>
          <w:b/>
          <w:bCs/>
          <w:sz w:val="24"/>
          <w:szCs w:val="24"/>
          <w:lang w:eastAsia="en-GB"/>
        </w:rPr>
        <w:t>97</w:t>
      </w:r>
      <w:r w:rsidRPr="00643F35">
        <w:rPr>
          <w:rFonts w:ascii="Times New Roman" w:eastAsia="Times New Roman" w:hAnsi="Times New Roman" w:cs="Times New Roman"/>
          <w:sz w:val="24"/>
          <w:szCs w:val="24"/>
          <w:lang w:eastAsia="en-GB"/>
        </w:rPr>
        <w:t>(6): 227–230. </w:t>
      </w:r>
      <w:hyperlink r:id="rId97"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69" w:name="ref-30"/>
      <w:bookmarkEnd w:id="69"/>
      <w:r w:rsidRPr="00643F35">
        <w:rPr>
          <w:rFonts w:ascii="Times New Roman" w:eastAsia="Times New Roman" w:hAnsi="Times New Roman" w:cs="Times New Roman"/>
          <w:b/>
          <w:bCs/>
          <w:sz w:val="20"/>
          <w:lang w:eastAsia="en-GB"/>
        </w:rPr>
        <w:t>30.</w:t>
      </w:r>
      <w:r w:rsidRPr="00643F35">
        <w:rPr>
          <w:rFonts w:ascii="Times New Roman" w:eastAsia="Times New Roman" w:hAnsi="Times New Roman" w:cs="Times New Roman"/>
          <w:sz w:val="24"/>
          <w:szCs w:val="24"/>
          <w:lang w:eastAsia="en-GB"/>
        </w:rPr>
        <w:t> </w:t>
      </w:r>
      <w:bookmarkStart w:id="70" w:name="d1221e1823"/>
      <w:bookmarkEnd w:id="70"/>
      <w:proofErr w:type="spellStart"/>
      <w:r w:rsidRPr="00643F35">
        <w:rPr>
          <w:rFonts w:ascii="Times New Roman" w:eastAsia="Times New Roman" w:hAnsi="Times New Roman" w:cs="Times New Roman"/>
          <w:sz w:val="24"/>
          <w:szCs w:val="24"/>
          <w:lang w:eastAsia="en-GB"/>
        </w:rPr>
        <w:t>Renyi</w:t>
      </w:r>
      <w:proofErr w:type="spellEnd"/>
      <w:r w:rsidRPr="00643F35">
        <w:rPr>
          <w:rFonts w:ascii="Times New Roman" w:eastAsia="Times New Roman" w:hAnsi="Times New Roman" w:cs="Times New Roman"/>
          <w:sz w:val="24"/>
          <w:szCs w:val="24"/>
          <w:lang w:eastAsia="en-GB"/>
        </w:rPr>
        <w:t xml:space="preserve"> A: Probability Theory. Amsterdam: North-Holland. 1970. </w:t>
      </w:r>
      <w:hyperlink r:id="rId98" w:tgtFrame="xrefwindow" w:history="1">
        <w:r w:rsidRPr="00643F35">
          <w:rPr>
            <w:rFonts w:ascii="Times New Roman" w:eastAsia="Times New Roman" w:hAnsi="Times New Roman" w:cs="Times New Roman"/>
            <w:color w:val="CC622E"/>
            <w:sz w:val="24"/>
            <w:szCs w:val="24"/>
            <w:u w:val="single"/>
            <w:lang w:eastAsia="en-GB"/>
          </w:rPr>
          <w:t>Reference Source</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71" w:name="ref-31"/>
      <w:bookmarkEnd w:id="71"/>
      <w:r w:rsidRPr="00643F35">
        <w:rPr>
          <w:rFonts w:ascii="Times New Roman" w:eastAsia="Times New Roman" w:hAnsi="Times New Roman" w:cs="Times New Roman"/>
          <w:b/>
          <w:bCs/>
          <w:sz w:val="20"/>
          <w:lang w:eastAsia="en-GB"/>
        </w:rPr>
        <w:t>31.</w:t>
      </w:r>
      <w:r w:rsidRPr="00643F35">
        <w:rPr>
          <w:rFonts w:ascii="Times New Roman" w:eastAsia="Times New Roman" w:hAnsi="Times New Roman" w:cs="Times New Roman"/>
          <w:sz w:val="24"/>
          <w:szCs w:val="24"/>
          <w:lang w:eastAsia="en-GB"/>
        </w:rPr>
        <w:t> </w:t>
      </w:r>
      <w:bookmarkStart w:id="72" w:name="d1221e1834"/>
      <w:bookmarkEnd w:id="72"/>
      <w:proofErr w:type="spellStart"/>
      <w:r w:rsidRPr="00643F35">
        <w:rPr>
          <w:rFonts w:ascii="Times New Roman" w:eastAsia="Times New Roman" w:hAnsi="Times New Roman" w:cs="Times New Roman"/>
          <w:sz w:val="24"/>
          <w:szCs w:val="24"/>
          <w:lang w:eastAsia="en-GB"/>
        </w:rPr>
        <w:t>Chhabra</w:t>
      </w:r>
      <w:proofErr w:type="spellEnd"/>
      <w:r w:rsidRPr="00643F35">
        <w:rPr>
          <w:rFonts w:ascii="Times New Roman" w:eastAsia="Times New Roman" w:hAnsi="Times New Roman" w:cs="Times New Roman"/>
          <w:sz w:val="24"/>
          <w:szCs w:val="24"/>
          <w:lang w:eastAsia="en-GB"/>
        </w:rPr>
        <w:t xml:space="preserve"> AB, Jensen RV: Direct determination of the </w:t>
      </w:r>
      <w:proofErr w:type="gramStart"/>
      <w:r w:rsidRPr="00643F35">
        <w:rPr>
          <w:rFonts w:ascii="Times New Roman" w:eastAsia="Times New Roman" w:hAnsi="Times New Roman" w:cs="Times New Roman"/>
          <w:sz w:val="24"/>
          <w:szCs w:val="24"/>
          <w:lang w:eastAsia="en-GB"/>
        </w:rPr>
        <w:t>f(</w:t>
      </w:r>
      <w:proofErr w:type="spellStart"/>
      <w:proofErr w:type="gramEnd"/>
      <w:r w:rsidRPr="00643F35">
        <w:rPr>
          <w:rFonts w:ascii="Times New Roman" w:eastAsia="Times New Roman" w:hAnsi="Times New Roman" w:cs="Times New Roman"/>
          <w:sz w:val="24"/>
          <w:szCs w:val="24"/>
          <w:lang w:eastAsia="en-GB"/>
        </w:rPr>
        <w:t>alfa</w:t>
      </w:r>
      <w:proofErr w:type="spellEnd"/>
      <w:r w:rsidRPr="00643F35">
        <w:rPr>
          <w:rFonts w:ascii="Times New Roman" w:eastAsia="Times New Roman" w:hAnsi="Times New Roman" w:cs="Times New Roman"/>
          <w:sz w:val="24"/>
          <w:szCs w:val="24"/>
          <w:lang w:eastAsia="en-GB"/>
        </w:rPr>
        <w:t xml:space="preserve">) singularity </w:t>
      </w:r>
      <w:proofErr w:type="spellStart"/>
      <w:r w:rsidRPr="00643F35">
        <w:rPr>
          <w:rFonts w:ascii="Times New Roman" w:eastAsia="Times New Roman" w:hAnsi="Times New Roman" w:cs="Times New Roman"/>
          <w:sz w:val="24"/>
          <w:szCs w:val="24"/>
          <w:lang w:eastAsia="en-GB"/>
        </w:rPr>
        <w:t>espectrum</w:t>
      </w:r>
      <w:proofErr w:type="spellEnd"/>
      <w:r w:rsidRPr="00643F35">
        <w:rPr>
          <w:rFonts w:ascii="Times New Roman" w:eastAsia="Times New Roman" w:hAnsi="Times New Roman" w:cs="Times New Roman"/>
          <w:sz w:val="24"/>
          <w:szCs w:val="24"/>
          <w:lang w:eastAsia="en-GB"/>
        </w:rPr>
        <w:t>. </w:t>
      </w:r>
      <w:r w:rsidRPr="00643F35">
        <w:rPr>
          <w:rFonts w:ascii="Times New Roman" w:eastAsia="Times New Roman" w:hAnsi="Times New Roman" w:cs="Times New Roman"/>
          <w:i/>
          <w:iCs/>
          <w:sz w:val="24"/>
          <w:szCs w:val="24"/>
          <w:lang w:eastAsia="en-GB"/>
        </w:rPr>
        <w:t xml:space="preserve">Phys Rev </w:t>
      </w:r>
      <w:proofErr w:type="spellStart"/>
      <w:r w:rsidRPr="00643F35">
        <w:rPr>
          <w:rFonts w:ascii="Times New Roman" w:eastAsia="Times New Roman" w:hAnsi="Times New Roman" w:cs="Times New Roman"/>
          <w:i/>
          <w:iCs/>
          <w:sz w:val="24"/>
          <w:szCs w:val="24"/>
          <w:lang w:eastAsia="en-GB"/>
        </w:rPr>
        <w:t>Lett</w:t>
      </w:r>
      <w:proofErr w:type="spellEnd"/>
      <w:r w:rsidRPr="00643F35">
        <w:rPr>
          <w:rFonts w:ascii="Times New Roman" w:eastAsia="Times New Roman" w:hAnsi="Times New Roman" w:cs="Times New Roman"/>
          <w:i/>
          <w:iCs/>
          <w:sz w:val="24"/>
          <w:szCs w:val="24"/>
          <w:lang w:eastAsia="en-GB"/>
        </w:rPr>
        <w:t>.</w:t>
      </w:r>
      <w:r w:rsidRPr="00643F35">
        <w:rPr>
          <w:rFonts w:ascii="Times New Roman" w:eastAsia="Times New Roman" w:hAnsi="Times New Roman" w:cs="Times New Roman"/>
          <w:sz w:val="24"/>
          <w:szCs w:val="24"/>
          <w:lang w:eastAsia="en-GB"/>
        </w:rPr>
        <w:t> 1989; </w:t>
      </w:r>
      <w:r w:rsidRPr="00643F35">
        <w:rPr>
          <w:rFonts w:ascii="Times New Roman" w:eastAsia="Times New Roman" w:hAnsi="Times New Roman" w:cs="Times New Roman"/>
          <w:b/>
          <w:bCs/>
          <w:sz w:val="24"/>
          <w:szCs w:val="24"/>
          <w:lang w:eastAsia="en-GB"/>
        </w:rPr>
        <w:t>62</w:t>
      </w:r>
      <w:r w:rsidRPr="00643F35">
        <w:rPr>
          <w:rFonts w:ascii="Times New Roman" w:eastAsia="Times New Roman" w:hAnsi="Times New Roman" w:cs="Times New Roman"/>
          <w:sz w:val="24"/>
          <w:szCs w:val="24"/>
          <w:lang w:eastAsia="en-GB"/>
        </w:rPr>
        <w:t>(9): 1327–1330.</w:t>
      </w:r>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73" w:name="ref-32"/>
      <w:bookmarkEnd w:id="73"/>
      <w:r w:rsidRPr="00643F35">
        <w:rPr>
          <w:rFonts w:ascii="Times New Roman" w:eastAsia="Times New Roman" w:hAnsi="Times New Roman" w:cs="Times New Roman"/>
          <w:b/>
          <w:bCs/>
          <w:sz w:val="20"/>
          <w:lang w:eastAsia="en-GB"/>
        </w:rPr>
        <w:t>32.</w:t>
      </w:r>
      <w:r w:rsidRPr="00643F35">
        <w:rPr>
          <w:rFonts w:ascii="Times New Roman" w:eastAsia="Times New Roman" w:hAnsi="Times New Roman" w:cs="Times New Roman"/>
          <w:sz w:val="24"/>
          <w:szCs w:val="24"/>
          <w:lang w:eastAsia="en-GB"/>
        </w:rPr>
        <w:t> </w:t>
      </w:r>
      <w:bookmarkStart w:id="74" w:name="d1221e1849"/>
      <w:bookmarkEnd w:id="74"/>
      <w:r w:rsidRPr="00643F35">
        <w:rPr>
          <w:rFonts w:ascii="Times New Roman" w:eastAsia="Times New Roman" w:hAnsi="Times New Roman" w:cs="Times New Roman"/>
          <w:sz w:val="24"/>
          <w:szCs w:val="24"/>
          <w:lang w:eastAsia="en-GB"/>
        </w:rPr>
        <w:t xml:space="preserve">Halsey TC, Jensen MH, </w:t>
      </w:r>
      <w:proofErr w:type="spellStart"/>
      <w:r w:rsidRPr="00643F35">
        <w:rPr>
          <w:rFonts w:ascii="Times New Roman" w:eastAsia="Times New Roman" w:hAnsi="Times New Roman" w:cs="Times New Roman"/>
          <w:sz w:val="24"/>
          <w:szCs w:val="24"/>
          <w:lang w:eastAsia="en-GB"/>
        </w:rPr>
        <w:t>Kadanoff</w:t>
      </w:r>
      <w:proofErr w:type="spellEnd"/>
      <w:r w:rsidRPr="00643F35">
        <w:rPr>
          <w:rFonts w:ascii="Times New Roman" w:eastAsia="Times New Roman" w:hAnsi="Times New Roman" w:cs="Times New Roman"/>
          <w:sz w:val="24"/>
          <w:szCs w:val="24"/>
          <w:lang w:eastAsia="en-GB"/>
        </w:rPr>
        <w:t xml:space="preserve"> LP, </w:t>
      </w:r>
      <w:r w:rsidRPr="00643F35">
        <w:rPr>
          <w:rFonts w:ascii="Times New Roman" w:eastAsia="Times New Roman" w:hAnsi="Times New Roman" w:cs="Times New Roman"/>
          <w:i/>
          <w:iCs/>
          <w:sz w:val="24"/>
          <w:szCs w:val="24"/>
          <w:lang w:eastAsia="en-GB"/>
        </w:rPr>
        <w:t>et al.</w:t>
      </w:r>
      <w:r w:rsidRPr="00643F35">
        <w:rPr>
          <w:rFonts w:ascii="Times New Roman" w:eastAsia="Times New Roman" w:hAnsi="Times New Roman" w:cs="Times New Roman"/>
          <w:sz w:val="24"/>
          <w:szCs w:val="24"/>
          <w:lang w:eastAsia="en-GB"/>
        </w:rPr>
        <w:t xml:space="preserve">: Fractal measures and </w:t>
      </w:r>
      <w:proofErr w:type="spellStart"/>
      <w:r w:rsidRPr="00643F35">
        <w:rPr>
          <w:rFonts w:ascii="Times New Roman" w:eastAsia="Times New Roman" w:hAnsi="Times New Roman" w:cs="Times New Roman"/>
          <w:sz w:val="24"/>
          <w:szCs w:val="24"/>
          <w:lang w:eastAsia="en-GB"/>
        </w:rPr>
        <w:t>their</w:t>
      </w:r>
      <w:proofErr w:type="spellEnd"/>
      <w:r w:rsidRPr="00643F35">
        <w:rPr>
          <w:rFonts w:ascii="Times New Roman" w:eastAsia="Times New Roman" w:hAnsi="Times New Roman" w:cs="Times New Roman"/>
          <w:sz w:val="24"/>
          <w:szCs w:val="24"/>
          <w:lang w:eastAsia="en-GB"/>
        </w:rPr>
        <w:t xml:space="preserve">. </w:t>
      </w:r>
      <w:proofErr w:type="gramStart"/>
      <w:r w:rsidRPr="00643F35">
        <w:rPr>
          <w:rFonts w:ascii="Times New Roman" w:eastAsia="Times New Roman" w:hAnsi="Times New Roman" w:cs="Times New Roman"/>
          <w:sz w:val="24"/>
          <w:szCs w:val="24"/>
          <w:lang w:eastAsia="en-GB"/>
        </w:rPr>
        <w:t>singularities</w:t>
      </w:r>
      <w:proofErr w:type="gramEnd"/>
      <w:r w:rsidRPr="00643F35">
        <w:rPr>
          <w:rFonts w:ascii="Times New Roman" w:eastAsia="Times New Roman" w:hAnsi="Times New Roman" w:cs="Times New Roman"/>
          <w:sz w:val="24"/>
          <w:szCs w:val="24"/>
          <w:lang w:eastAsia="en-GB"/>
        </w:rPr>
        <w:t>: The characterization of strange sets. </w:t>
      </w:r>
      <w:r w:rsidRPr="00643F35">
        <w:rPr>
          <w:rFonts w:ascii="Times New Roman" w:eastAsia="Times New Roman" w:hAnsi="Times New Roman" w:cs="Times New Roman"/>
          <w:i/>
          <w:iCs/>
          <w:sz w:val="24"/>
          <w:szCs w:val="24"/>
          <w:lang w:eastAsia="en-GB"/>
        </w:rPr>
        <w:t>Phys Rev A.</w:t>
      </w:r>
      <w:r w:rsidRPr="00643F35">
        <w:rPr>
          <w:rFonts w:ascii="Times New Roman" w:eastAsia="Times New Roman" w:hAnsi="Times New Roman" w:cs="Times New Roman"/>
          <w:sz w:val="24"/>
          <w:szCs w:val="24"/>
          <w:lang w:eastAsia="en-GB"/>
        </w:rPr>
        <w:t> 1986; </w:t>
      </w:r>
      <w:r w:rsidRPr="00643F35">
        <w:rPr>
          <w:rFonts w:ascii="Times New Roman" w:eastAsia="Times New Roman" w:hAnsi="Times New Roman" w:cs="Times New Roman"/>
          <w:b/>
          <w:bCs/>
          <w:sz w:val="24"/>
          <w:szCs w:val="24"/>
          <w:lang w:eastAsia="en-GB"/>
        </w:rPr>
        <w:t>33</w:t>
      </w:r>
      <w:r w:rsidRPr="00643F35">
        <w:rPr>
          <w:rFonts w:ascii="Times New Roman" w:eastAsia="Times New Roman" w:hAnsi="Times New Roman" w:cs="Times New Roman"/>
          <w:sz w:val="24"/>
          <w:szCs w:val="24"/>
          <w:lang w:eastAsia="en-GB"/>
        </w:rPr>
        <w:t>(2): 1141–1151. </w:t>
      </w:r>
      <w:proofErr w:type="spellStart"/>
      <w:r w:rsidRPr="00643F35">
        <w:rPr>
          <w:rFonts w:ascii="Times New Roman" w:eastAsia="Times New Roman" w:hAnsi="Times New Roman" w:cs="Times New Roman"/>
          <w:sz w:val="24"/>
          <w:szCs w:val="24"/>
          <w:lang w:eastAsia="en-GB"/>
        </w:rPr>
        <w:fldChar w:fldCharType="begin"/>
      </w:r>
      <w:r w:rsidRPr="00643F35">
        <w:rPr>
          <w:rFonts w:ascii="Times New Roman" w:eastAsia="Times New Roman" w:hAnsi="Times New Roman" w:cs="Times New Roman"/>
          <w:sz w:val="24"/>
          <w:szCs w:val="24"/>
          <w:lang w:eastAsia="en-GB"/>
        </w:rPr>
        <w:instrText xml:space="preserve"> HYPERLINK "http://www.ncbi.nlm.nih.gov/pubmed/9896729" \t "xrefwindow" </w:instrText>
      </w:r>
      <w:r w:rsidRPr="00643F35">
        <w:rPr>
          <w:rFonts w:ascii="Times New Roman" w:eastAsia="Times New Roman" w:hAnsi="Times New Roman" w:cs="Times New Roman"/>
          <w:sz w:val="24"/>
          <w:szCs w:val="24"/>
          <w:lang w:eastAsia="en-GB"/>
        </w:rPr>
        <w:fldChar w:fldCharType="separate"/>
      </w:r>
      <w:r w:rsidRPr="00643F35">
        <w:rPr>
          <w:rFonts w:ascii="Times New Roman" w:eastAsia="Times New Roman" w:hAnsi="Times New Roman" w:cs="Times New Roman"/>
          <w:color w:val="CC622E"/>
          <w:sz w:val="24"/>
          <w:szCs w:val="24"/>
          <w:u w:val="single"/>
          <w:lang w:eastAsia="en-GB"/>
        </w:rPr>
        <w:t>PubMed</w:t>
      </w:r>
      <w:proofErr w:type="spellEnd"/>
      <w:r w:rsidRPr="00643F35">
        <w:rPr>
          <w:rFonts w:ascii="Times New Roman" w:eastAsia="Times New Roman" w:hAnsi="Times New Roman" w:cs="Times New Roman"/>
          <w:color w:val="CC622E"/>
          <w:sz w:val="24"/>
          <w:szCs w:val="24"/>
          <w:u w:val="single"/>
          <w:lang w:eastAsia="en-GB"/>
        </w:rPr>
        <w:t xml:space="preserve"> Abstract</w:t>
      </w:r>
      <w:r w:rsidRPr="00643F35">
        <w:rPr>
          <w:rFonts w:ascii="Times New Roman" w:eastAsia="Times New Roman" w:hAnsi="Times New Roman" w:cs="Times New Roman"/>
          <w:color w:val="CC622E"/>
          <w:sz w:val="24"/>
          <w:szCs w:val="24"/>
          <w:lang w:eastAsia="en-GB"/>
        </w:rPr>
        <w:t> </w:t>
      </w:r>
      <w:r w:rsidRPr="00643F35">
        <w:rPr>
          <w:rFonts w:ascii="Times New Roman" w:eastAsia="Times New Roman" w:hAnsi="Times New Roman" w:cs="Times New Roman"/>
          <w:sz w:val="24"/>
          <w:szCs w:val="24"/>
          <w:lang w:eastAsia="en-GB"/>
        </w:rPr>
        <w:fldChar w:fldCharType="end"/>
      </w:r>
      <w:r w:rsidRPr="00643F35">
        <w:rPr>
          <w:rFonts w:ascii="Times New Roman" w:eastAsia="Times New Roman" w:hAnsi="Times New Roman" w:cs="Times New Roman"/>
          <w:sz w:val="24"/>
          <w:szCs w:val="24"/>
          <w:lang w:eastAsia="en-GB"/>
        </w:rPr>
        <w:t>| </w:t>
      </w:r>
      <w:hyperlink r:id="rId99"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75" w:name="ref-33"/>
      <w:bookmarkEnd w:id="75"/>
      <w:r w:rsidRPr="00643F35">
        <w:rPr>
          <w:rFonts w:ascii="Times New Roman" w:eastAsia="Times New Roman" w:hAnsi="Times New Roman" w:cs="Times New Roman"/>
          <w:b/>
          <w:bCs/>
          <w:sz w:val="20"/>
          <w:lang w:eastAsia="en-GB"/>
        </w:rPr>
        <w:t>33.</w:t>
      </w:r>
      <w:r w:rsidRPr="00643F35">
        <w:rPr>
          <w:rFonts w:ascii="Times New Roman" w:eastAsia="Times New Roman" w:hAnsi="Times New Roman" w:cs="Times New Roman"/>
          <w:sz w:val="24"/>
          <w:szCs w:val="24"/>
          <w:lang w:eastAsia="en-GB"/>
        </w:rPr>
        <w:t> </w:t>
      </w:r>
      <w:bookmarkStart w:id="76" w:name="d1221e1872"/>
      <w:bookmarkEnd w:id="76"/>
      <w:r w:rsidRPr="00643F35">
        <w:rPr>
          <w:rFonts w:ascii="Times New Roman" w:eastAsia="Times New Roman" w:hAnsi="Times New Roman" w:cs="Times New Roman"/>
          <w:sz w:val="24"/>
          <w:szCs w:val="24"/>
          <w:lang w:eastAsia="en-GB"/>
        </w:rPr>
        <w:t xml:space="preserve">De </w:t>
      </w:r>
      <w:proofErr w:type="spellStart"/>
      <w:r w:rsidRPr="00643F35">
        <w:rPr>
          <w:rFonts w:ascii="Times New Roman" w:eastAsia="Times New Roman" w:hAnsi="Times New Roman" w:cs="Times New Roman"/>
          <w:sz w:val="24"/>
          <w:szCs w:val="24"/>
          <w:lang w:eastAsia="en-GB"/>
        </w:rPr>
        <w:t>Bartolo</w:t>
      </w:r>
      <w:proofErr w:type="spellEnd"/>
      <w:r w:rsidRPr="00643F35">
        <w:rPr>
          <w:rFonts w:ascii="Times New Roman" w:eastAsia="Times New Roman" w:hAnsi="Times New Roman" w:cs="Times New Roman"/>
          <w:sz w:val="24"/>
          <w:szCs w:val="24"/>
          <w:lang w:eastAsia="en-GB"/>
        </w:rPr>
        <w:t xml:space="preserve"> SG, Primavera L, </w:t>
      </w:r>
      <w:proofErr w:type="spellStart"/>
      <w:r w:rsidRPr="00643F35">
        <w:rPr>
          <w:rFonts w:ascii="Times New Roman" w:eastAsia="Times New Roman" w:hAnsi="Times New Roman" w:cs="Times New Roman"/>
          <w:sz w:val="24"/>
          <w:szCs w:val="24"/>
          <w:lang w:eastAsia="en-GB"/>
        </w:rPr>
        <w:t>Gaudio</w:t>
      </w:r>
      <w:proofErr w:type="spellEnd"/>
      <w:r w:rsidRPr="00643F35">
        <w:rPr>
          <w:rFonts w:ascii="Times New Roman" w:eastAsia="Times New Roman" w:hAnsi="Times New Roman" w:cs="Times New Roman"/>
          <w:sz w:val="24"/>
          <w:szCs w:val="24"/>
          <w:lang w:eastAsia="en-GB"/>
        </w:rPr>
        <w:t xml:space="preserve"> R, </w:t>
      </w:r>
      <w:r w:rsidRPr="00643F35">
        <w:rPr>
          <w:rFonts w:ascii="Times New Roman" w:eastAsia="Times New Roman" w:hAnsi="Times New Roman" w:cs="Times New Roman"/>
          <w:i/>
          <w:iCs/>
          <w:sz w:val="24"/>
          <w:szCs w:val="24"/>
          <w:lang w:eastAsia="en-GB"/>
        </w:rPr>
        <w:t>et al.</w:t>
      </w:r>
      <w:r w:rsidRPr="00643F35">
        <w:rPr>
          <w:rFonts w:ascii="Times New Roman" w:eastAsia="Times New Roman" w:hAnsi="Times New Roman" w:cs="Times New Roman"/>
          <w:sz w:val="24"/>
          <w:szCs w:val="24"/>
          <w:lang w:eastAsia="en-GB"/>
        </w:rPr>
        <w:t xml:space="preserve">: Fixed-mass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analysis of river networks and braided channels. </w:t>
      </w:r>
      <w:r w:rsidRPr="00643F35">
        <w:rPr>
          <w:rFonts w:ascii="Times New Roman" w:eastAsia="Times New Roman" w:hAnsi="Times New Roman" w:cs="Times New Roman"/>
          <w:i/>
          <w:iCs/>
          <w:sz w:val="24"/>
          <w:szCs w:val="24"/>
          <w:lang w:eastAsia="en-GB"/>
        </w:rPr>
        <w:t xml:space="preserve">Phys Rev E Stat </w:t>
      </w:r>
      <w:proofErr w:type="spellStart"/>
      <w:r w:rsidRPr="00643F35">
        <w:rPr>
          <w:rFonts w:ascii="Times New Roman" w:eastAsia="Times New Roman" w:hAnsi="Times New Roman" w:cs="Times New Roman"/>
          <w:i/>
          <w:iCs/>
          <w:sz w:val="24"/>
          <w:szCs w:val="24"/>
          <w:lang w:eastAsia="en-GB"/>
        </w:rPr>
        <w:t>Nonlin</w:t>
      </w:r>
      <w:proofErr w:type="spellEnd"/>
      <w:r w:rsidRPr="00643F35">
        <w:rPr>
          <w:rFonts w:ascii="Times New Roman" w:eastAsia="Times New Roman" w:hAnsi="Times New Roman" w:cs="Times New Roman"/>
          <w:i/>
          <w:iCs/>
          <w:sz w:val="24"/>
          <w:szCs w:val="24"/>
          <w:lang w:eastAsia="en-GB"/>
        </w:rPr>
        <w:t xml:space="preserve"> Soft Matter Phys.</w:t>
      </w:r>
      <w:r w:rsidRPr="00643F35">
        <w:rPr>
          <w:rFonts w:ascii="Times New Roman" w:eastAsia="Times New Roman" w:hAnsi="Times New Roman" w:cs="Times New Roman"/>
          <w:sz w:val="24"/>
          <w:szCs w:val="24"/>
          <w:lang w:eastAsia="en-GB"/>
        </w:rPr>
        <w:t> 2006; </w:t>
      </w:r>
      <w:r w:rsidRPr="00643F35">
        <w:rPr>
          <w:rFonts w:ascii="Times New Roman" w:eastAsia="Times New Roman" w:hAnsi="Times New Roman" w:cs="Times New Roman"/>
          <w:b/>
          <w:bCs/>
          <w:sz w:val="24"/>
          <w:szCs w:val="24"/>
          <w:lang w:eastAsia="en-GB"/>
        </w:rPr>
        <w:t>74</w:t>
      </w:r>
      <w:r w:rsidRPr="00643F35">
        <w:rPr>
          <w:rFonts w:ascii="Times New Roman" w:eastAsia="Times New Roman" w:hAnsi="Times New Roman" w:cs="Times New Roman"/>
          <w:sz w:val="24"/>
          <w:szCs w:val="24"/>
          <w:lang w:eastAsia="en-GB"/>
        </w:rPr>
        <w:t>(2 pt 2): 26101. </w:t>
      </w:r>
      <w:proofErr w:type="spellStart"/>
      <w:r w:rsidRPr="00643F35">
        <w:rPr>
          <w:rFonts w:ascii="Times New Roman" w:eastAsia="Times New Roman" w:hAnsi="Times New Roman" w:cs="Times New Roman"/>
          <w:sz w:val="24"/>
          <w:szCs w:val="24"/>
          <w:lang w:eastAsia="en-GB"/>
        </w:rPr>
        <w:fldChar w:fldCharType="begin"/>
      </w:r>
      <w:r w:rsidRPr="00643F35">
        <w:rPr>
          <w:rFonts w:ascii="Times New Roman" w:eastAsia="Times New Roman" w:hAnsi="Times New Roman" w:cs="Times New Roman"/>
          <w:sz w:val="24"/>
          <w:szCs w:val="24"/>
          <w:lang w:eastAsia="en-GB"/>
        </w:rPr>
        <w:instrText xml:space="preserve"> HYPERLINK "http://www.ncbi.nlm.nih.gov/pubmed/17025497" \t "xrefwindow" </w:instrText>
      </w:r>
      <w:r w:rsidRPr="00643F35">
        <w:rPr>
          <w:rFonts w:ascii="Times New Roman" w:eastAsia="Times New Roman" w:hAnsi="Times New Roman" w:cs="Times New Roman"/>
          <w:sz w:val="24"/>
          <w:szCs w:val="24"/>
          <w:lang w:eastAsia="en-GB"/>
        </w:rPr>
        <w:fldChar w:fldCharType="separate"/>
      </w:r>
      <w:r w:rsidRPr="00643F35">
        <w:rPr>
          <w:rFonts w:ascii="Times New Roman" w:eastAsia="Times New Roman" w:hAnsi="Times New Roman" w:cs="Times New Roman"/>
          <w:color w:val="CC622E"/>
          <w:sz w:val="24"/>
          <w:szCs w:val="24"/>
          <w:u w:val="single"/>
          <w:lang w:eastAsia="en-GB"/>
        </w:rPr>
        <w:t>PubMed</w:t>
      </w:r>
      <w:proofErr w:type="spellEnd"/>
      <w:r w:rsidRPr="00643F35">
        <w:rPr>
          <w:rFonts w:ascii="Times New Roman" w:eastAsia="Times New Roman" w:hAnsi="Times New Roman" w:cs="Times New Roman"/>
          <w:color w:val="CC622E"/>
          <w:sz w:val="24"/>
          <w:szCs w:val="24"/>
          <w:u w:val="single"/>
          <w:lang w:eastAsia="en-GB"/>
        </w:rPr>
        <w:t xml:space="preserve"> Abstract</w:t>
      </w:r>
      <w:r w:rsidRPr="00643F35">
        <w:rPr>
          <w:rFonts w:ascii="Times New Roman" w:eastAsia="Times New Roman" w:hAnsi="Times New Roman" w:cs="Times New Roman"/>
          <w:color w:val="CC622E"/>
          <w:sz w:val="24"/>
          <w:szCs w:val="24"/>
          <w:lang w:eastAsia="en-GB"/>
        </w:rPr>
        <w:t> </w:t>
      </w:r>
      <w:r w:rsidRPr="00643F35">
        <w:rPr>
          <w:rFonts w:ascii="Times New Roman" w:eastAsia="Times New Roman" w:hAnsi="Times New Roman" w:cs="Times New Roman"/>
          <w:sz w:val="24"/>
          <w:szCs w:val="24"/>
          <w:lang w:eastAsia="en-GB"/>
        </w:rPr>
        <w:fldChar w:fldCharType="end"/>
      </w:r>
      <w:r w:rsidRPr="00643F35">
        <w:rPr>
          <w:rFonts w:ascii="Times New Roman" w:eastAsia="Times New Roman" w:hAnsi="Times New Roman" w:cs="Times New Roman"/>
          <w:sz w:val="24"/>
          <w:szCs w:val="24"/>
          <w:lang w:eastAsia="en-GB"/>
        </w:rPr>
        <w:t>| </w:t>
      </w:r>
      <w:hyperlink r:id="rId100"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77" w:name="ref-34"/>
      <w:bookmarkEnd w:id="77"/>
      <w:r w:rsidRPr="00643F35">
        <w:rPr>
          <w:rFonts w:ascii="Times New Roman" w:eastAsia="Times New Roman" w:hAnsi="Times New Roman" w:cs="Times New Roman"/>
          <w:b/>
          <w:bCs/>
          <w:sz w:val="20"/>
          <w:lang w:eastAsia="en-GB"/>
        </w:rPr>
        <w:t>34.</w:t>
      </w:r>
      <w:r w:rsidRPr="00643F35">
        <w:rPr>
          <w:rFonts w:ascii="Times New Roman" w:eastAsia="Times New Roman" w:hAnsi="Times New Roman" w:cs="Times New Roman"/>
          <w:sz w:val="24"/>
          <w:szCs w:val="24"/>
          <w:lang w:eastAsia="en-GB"/>
        </w:rPr>
        <w:t> </w:t>
      </w:r>
      <w:bookmarkStart w:id="78" w:name="d1221e1895"/>
      <w:bookmarkEnd w:id="78"/>
      <w:r w:rsidRPr="00643F35">
        <w:rPr>
          <w:rFonts w:ascii="Times New Roman" w:eastAsia="Times New Roman" w:hAnsi="Times New Roman" w:cs="Times New Roman"/>
          <w:sz w:val="24"/>
          <w:szCs w:val="24"/>
          <w:lang w:eastAsia="en-GB"/>
        </w:rPr>
        <w:t xml:space="preserve">Saravia LA, </w:t>
      </w:r>
      <w:proofErr w:type="spellStart"/>
      <w:r w:rsidRPr="00643F35">
        <w:rPr>
          <w:rFonts w:ascii="Times New Roman" w:eastAsia="Times New Roman" w:hAnsi="Times New Roman" w:cs="Times New Roman"/>
          <w:sz w:val="24"/>
          <w:szCs w:val="24"/>
          <w:lang w:eastAsia="en-GB"/>
        </w:rPr>
        <w:t>Giorgi</w:t>
      </w:r>
      <w:proofErr w:type="spellEnd"/>
      <w:r w:rsidRPr="00643F35">
        <w:rPr>
          <w:rFonts w:ascii="Times New Roman" w:eastAsia="Times New Roman" w:hAnsi="Times New Roman" w:cs="Times New Roman"/>
          <w:sz w:val="24"/>
          <w:szCs w:val="24"/>
          <w:lang w:eastAsia="en-GB"/>
        </w:rPr>
        <w:t xml:space="preserve"> A, </w:t>
      </w:r>
      <w:proofErr w:type="spellStart"/>
      <w:r w:rsidRPr="00643F35">
        <w:rPr>
          <w:rFonts w:ascii="Times New Roman" w:eastAsia="Times New Roman" w:hAnsi="Times New Roman" w:cs="Times New Roman"/>
          <w:sz w:val="24"/>
          <w:szCs w:val="24"/>
          <w:lang w:eastAsia="en-GB"/>
        </w:rPr>
        <w:t>Momo</w:t>
      </w:r>
      <w:proofErr w:type="spellEnd"/>
      <w:r w:rsidRPr="00643F35">
        <w:rPr>
          <w:rFonts w:ascii="Times New Roman" w:eastAsia="Times New Roman" w:hAnsi="Times New Roman" w:cs="Times New Roman"/>
          <w:sz w:val="24"/>
          <w:szCs w:val="24"/>
          <w:lang w:eastAsia="en-GB"/>
        </w:rPr>
        <w:t xml:space="preserve"> FR: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Spatial Patterns and Diversity in an Ecological Succession. </w:t>
      </w:r>
      <w:proofErr w:type="spellStart"/>
      <w:r w:rsidRPr="00643F35">
        <w:rPr>
          <w:rFonts w:ascii="Times New Roman" w:eastAsia="Times New Roman" w:hAnsi="Times New Roman" w:cs="Times New Roman"/>
          <w:i/>
          <w:iCs/>
          <w:sz w:val="24"/>
          <w:szCs w:val="24"/>
          <w:lang w:eastAsia="en-GB"/>
        </w:rPr>
        <w:t>PLoS</w:t>
      </w:r>
      <w:proofErr w:type="spellEnd"/>
      <w:r w:rsidRPr="00643F35">
        <w:rPr>
          <w:rFonts w:ascii="Times New Roman" w:eastAsia="Times New Roman" w:hAnsi="Times New Roman" w:cs="Times New Roman"/>
          <w:i/>
          <w:iCs/>
          <w:sz w:val="24"/>
          <w:szCs w:val="24"/>
          <w:lang w:eastAsia="en-GB"/>
        </w:rPr>
        <w:t xml:space="preserve"> One.</w:t>
      </w:r>
      <w:r w:rsidRPr="00643F35">
        <w:rPr>
          <w:rFonts w:ascii="Times New Roman" w:eastAsia="Times New Roman" w:hAnsi="Times New Roman" w:cs="Times New Roman"/>
          <w:sz w:val="24"/>
          <w:szCs w:val="24"/>
          <w:lang w:eastAsia="en-GB"/>
        </w:rPr>
        <w:t> 2012; </w:t>
      </w:r>
      <w:r w:rsidRPr="00643F35">
        <w:rPr>
          <w:rFonts w:ascii="Times New Roman" w:eastAsia="Times New Roman" w:hAnsi="Times New Roman" w:cs="Times New Roman"/>
          <w:b/>
          <w:bCs/>
          <w:sz w:val="24"/>
          <w:szCs w:val="24"/>
          <w:lang w:eastAsia="en-GB"/>
        </w:rPr>
        <w:t>7</w:t>
      </w:r>
      <w:r w:rsidRPr="00643F35">
        <w:rPr>
          <w:rFonts w:ascii="Times New Roman" w:eastAsia="Times New Roman" w:hAnsi="Times New Roman" w:cs="Times New Roman"/>
          <w:sz w:val="24"/>
          <w:szCs w:val="24"/>
          <w:lang w:eastAsia="en-GB"/>
        </w:rPr>
        <w:t>: e34096. </w:t>
      </w:r>
      <w:hyperlink r:id="rId101"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79" w:name="ref-35"/>
      <w:bookmarkEnd w:id="79"/>
      <w:r w:rsidRPr="00643F35">
        <w:rPr>
          <w:rFonts w:ascii="Times New Roman" w:eastAsia="Times New Roman" w:hAnsi="Times New Roman" w:cs="Times New Roman"/>
          <w:b/>
          <w:bCs/>
          <w:sz w:val="20"/>
          <w:lang w:eastAsia="en-GB"/>
        </w:rPr>
        <w:t>35.</w:t>
      </w:r>
      <w:r w:rsidRPr="00643F35">
        <w:rPr>
          <w:rFonts w:ascii="Times New Roman" w:eastAsia="Times New Roman" w:hAnsi="Times New Roman" w:cs="Times New Roman"/>
          <w:sz w:val="24"/>
          <w:szCs w:val="24"/>
          <w:lang w:eastAsia="en-GB"/>
        </w:rPr>
        <w:t> </w:t>
      </w:r>
      <w:bookmarkStart w:id="80" w:name="d1221e1912"/>
      <w:bookmarkEnd w:id="80"/>
      <w:r w:rsidRPr="00643F35">
        <w:rPr>
          <w:rFonts w:ascii="Times New Roman" w:eastAsia="Times New Roman" w:hAnsi="Times New Roman" w:cs="Times New Roman"/>
          <w:sz w:val="24"/>
          <w:szCs w:val="24"/>
          <w:lang w:eastAsia="en-GB"/>
        </w:rPr>
        <w:t>Hampton SE, Strasser CA, Tewksbury JJ, </w:t>
      </w:r>
      <w:r w:rsidRPr="00643F35">
        <w:rPr>
          <w:rFonts w:ascii="Times New Roman" w:eastAsia="Times New Roman" w:hAnsi="Times New Roman" w:cs="Times New Roman"/>
          <w:i/>
          <w:iCs/>
          <w:sz w:val="24"/>
          <w:szCs w:val="24"/>
          <w:lang w:eastAsia="en-GB"/>
        </w:rPr>
        <w:t>et al.</w:t>
      </w:r>
      <w:r w:rsidRPr="00643F35">
        <w:rPr>
          <w:rFonts w:ascii="Times New Roman" w:eastAsia="Times New Roman" w:hAnsi="Times New Roman" w:cs="Times New Roman"/>
          <w:sz w:val="24"/>
          <w:szCs w:val="24"/>
          <w:lang w:eastAsia="en-GB"/>
        </w:rPr>
        <w:t>: Big data and the future of ecology. </w:t>
      </w:r>
      <w:r w:rsidRPr="00643F35">
        <w:rPr>
          <w:rFonts w:ascii="Times New Roman" w:eastAsia="Times New Roman" w:hAnsi="Times New Roman" w:cs="Times New Roman"/>
          <w:i/>
          <w:iCs/>
          <w:sz w:val="24"/>
          <w:szCs w:val="24"/>
          <w:lang w:eastAsia="en-GB"/>
        </w:rPr>
        <w:t>Front Ecol Environ.</w:t>
      </w:r>
      <w:r w:rsidRPr="00643F35">
        <w:rPr>
          <w:rFonts w:ascii="Times New Roman" w:eastAsia="Times New Roman" w:hAnsi="Times New Roman" w:cs="Times New Roman"/>
          <w:sz w:val="24"/>
          <w:szCs w:val="24"/>
          <w:lang w:eastAsia="en-GB"/>
        </w:rPr>
        <w:t> 2013</w:t>
      </w:r>
      <w:proofErr w:type="gramStart"/>
      <w:r w:rsidRPr="00643F35">
        <w:rPr>
          <w:rFonts w:ascii="Times New Roman" w:eastAsia="Times New Roman" w:hAnsi="Times New Roman" w:cs="Times New Roman"/>
          <w:sz w:val="24"/>
          <w:szCs w:val="24"/>
          <w:lang w:eastAsia="en-GB"/>
        </w:rPr>
        <w:t>;</w:t>
      </w:r>
      <w:r w:rsidRPr="00643F35">
        <w:rPr>
          <w:rFonts w:ascii="Times New Roman" w:eastAsia="Times New Roman" w:hAnsi="Times New Roman" w:cs="Times New Roman"/>
          <w:b/>
          <w:bCs/>
          <w:sz w:val="24"/>
          <w:szCs w:val="24"/>
          <w:lang w:eastAsia="en-GB"/>
        </w:rPr>
        <w:t>11</w:t>
      </w:r>
      <w:proofErr w:type="gramEnd"/>
      <w:r w:rsidRPr="00643F35">
        <w:rPr>
          <w:rFonts w:ascii="Times New Roman" w:eastAsia="Times New Roman" w:hAnsi="Times New Roman" w:cs="Times New Roman"/>
          <w:sz w:val="24"/>
          <w:szCs w:val="24"/>
          <w:lang w:eastAsia="en-GB"/>
        </w:rPr>
        <w:t>: 156–162. </w:t>
      </w:r>
      <w:hyperlink r:id="rId102"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643F35"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81" w:name="ref-36"/>
      <w:bookmarkEnd w:id="81"/>
      <w:r w:rsidRPr="00643F35">
        <w:rPr>
          <w:rFonts w:ascii="Times New Roman" w:eastAsia="Times New Roman" w:hAnsi="Times New Roman" w:cs="Times New Roman"/>
          <w:b/>
          <w:bCs/>
          <w:sz w:val="20"/>
          <w:lang w:eastAsia="en-GB"/>
        </w:rPr>
        <w:t>36.</w:t>
      </w:r>
      <w:r w:rsidRPr="00643F35">
        <w:rPr>
          <w:rFonts w:ascii="Times New Roman" w:eastAsia="Times New Roman" w:hAnsi="Times New Roman" w:cs="Times New Roman"/>
          <w:sz w:val="24"/>
          <w:szCs w:val="24"/>
          <w:lang w:eastAsia="en-GB"/>
        </w:rPr>
        <w:t> </w:t>
      </w:r>
      <w:bookmarkStart w:id="82" w:name="d1221e1933"/>
      <w:bookmarkEnd w:id="82"/>
      <w:r w:rsidRPr="00643F35">
        <w:rPr>
          <w:rFonts w:ascii="Times New Roman" w:eastAsia="Times New Roman" w:hAnsi="Times New Roman" w:cs="Times New Roman"/>
          <w:sz w:val="24"/>
          <w:szCs w:val="24"/>
          <w:lang w:eastAsia="en-GB"/>
        </w:rPr>
        <w:t xml:space="preserve">Michener WK, Jones MB: </w:t>
      </w:r>
      <w:proofErr w:type="spellStart"/>
      <w:r w:rsidRPr="00643F35">
        <w:rPr>
          <w:rFonts w:ascii="Times New Roman" w:eastAsia="Times New Roman" w:hAnsi="Times New Roman" w:cs="Times New Roman"/>
          <w:sz w:val="24"/>
          <w:szCs w:val="24"/>
          <w:lang w:eastAsia="en-GB"/>
        </w:rPr>
        <w:t>Ecoinformatics</w:t>
      </w:r>
      <w:proofErr w:type="spellEnd"/>
      <w:r w:rsidRPr="00643F35">
        <w:rPr>
          <w:rFonts w:ascii="Times New Roman" w:eastAsia="Times New Roman" w:hAnsi="Times New Roman" w:cs="Times New Roman"/>
          <w:sz w:val="24"/>
          <w:szCs w:val="24"/>
          <w:lang w:eastAsia="en-GB"/>
        </w:rPr>
        <w:t>: supporting ecology as a data-intensive science. </w:t>
      </w:r>
      <w:r w:rsidRPr="00643F35">
        <w:rPr>
          <w:rFonts w:ascii="Times New Roman" w:eastAsia="Times New Roman" w:hAnsi="Times New Roman" w:cs="Times New Roman"/>
          <w:i/>
          <w:iCs/>
          <w:sz w:val="24"/>
          <w:szCs w:val="24"/>
          <w:lang w:eastAsia="en-GB"/>
        </w:rPr>
        <w:t>Trends Ecol Evol.</w:t>
      </w:r>
      <w:r w:rsidRPr="00643F35">
        <w:rPr>
          <w:rFonts w:ascii="Times New Roman" w:eastAsia="Times New Roman" w:hAnsi="Times New Roman" w:cs="Times New Roman"/>
          <w:sz w:val="24"/>
          <w:szCs w:val="24"/>
          <w:lang w:eastAsia="en-GB"/>
        </w:rPr>
        <w:t>2012; </w:t>
      </w:r>
      <w:r w:rsidRPr="00643F35">
        <w:rPr>
          <w:rFonts w:ascii="Times New Roman" w:eastAsia="Times New Roman" w:hAnsi="Times New Roman" w:cs="Times New Roman"/>
          <w:b/>
          <w:bCs/>
          <w:sz w:val="24"/>
          <w:szCs w:val="24"/>
          <w:lang w:eastAsia="en-GB"/>
        </w:rPr>
        <w:t>27</w:t>
      </w:r>
      <w:r w:rsidRPr="00643F35">
        <w:rPr>
          <w:rFonts w:ascii="Times New Roman" w:eastAsia="Times New Roman" w:hAnsi="Times New Roman" w:cs="Times New Roman"/>
          <w:sz w:val="24"/>
          <w:szCs w:val="24"/>
          <w:lang w:eastAsia="en-GB"/>
        </w:rPr>
        <w:t>(2): 85–93. </w:t>
      </w:r>
      <w:proofErr w:type="spellStart"/>
      <w:r w:rsidRPr="00643F35">
        <w:rPr>
          <w:rFonts w:ascii="Times New Roman" w:eastAsia="Times New Roman" w:hAnsi="Times New Roman" w:cs="Times New Roman"/>
          <w:sz w:val="24"/>
          <w:szCs w:val="24"/>
          <w:lang w:eastAsia="en-GB"/>
        </w:rPr>
        <w:fldChar w:fldCharType="begin"/>
      </w:r>
      <w:r w:rsidRPr="00643F35">
        <w:rPr>
          <w:rFonts w:ascii="Times New Roman" w:eastAsia="Times New Roman" w:hAnsi="Times New Roman" w:cs="Times New Roman"/>
          <w:sz w:val="24"/>
          <w:szCs w:val="24"/>
          <w:lang w:eastAsia="en-GB"/>
        </w:rPr>
        <w:instrText xml:space="preserve"> HYPERLINK "http://www.ncbi.nlm.nih.gov/pubmed/22240191" \t "xrefwindow" </w:instrText>
      </w:r>
      <w:r w:rsidRPr="00643F35">
        <w:rPr>
          <w:rFonts w:ascii="Times New Roman" w:eastAsia="Times New Roman" w:hAnsi="Times New Roman" w:cs="Times New Roman"/>
          <w:sz w:val="24"/>
          <w:szCs w:val="24"/>
          <w:lang w:eastAsia="en-GB"/>
        </w:rPr>
        <w:fldChar w:fldCharType="separate"/>
      </w:r>
      <w:r w:rsidRPr="00643F35">
        <w:rPr>
          <w:rFonts w:ascii="Times New Roman" w:eastAsia="Times New Roman" w:hAnsi="Times New Roman" w:cs="Times New Roman"/>
          <w:color w:val="CC622E"/>
          <w:sz w:val="24"/>
          <w:szCs w:val="24"/>
          <w:u w:val="single"/>
          <w:lang w:eastAsia="en-GB"/>
        </w:rPr>
        <w:t>PubMed</w:t>
      </w:r>
      <w:proofErr w:type="spellEnd"/>
      <w:r w:rsidRPr="00643F35">
        <w:rPr>
          <w:rFonts w:ascii="Times New Roman" w:eastAsia="Times New Roman" w:hAnsi="Times New Roman" w:cs="Times New Roman"/>
          <w:color w:val="CC622E"/>
          <w:sz w:val="24"/>
          <w:szCs w:val="24"/>
          <w:u w:val="single"/>
          <w:lang w:eastAsia="en-GB"/>
        </w:rPr>
        <w:t xml:space="preserve"> Abstract</w:t>
      </w:r>
      <w:r w:rsidRPr="00643F35">
        <w:rPr>
          <w:rFonts w:ascii="Times New Roman" w:eastAsia="Times New Roman" w:hAnsi="Times New Roman" w:cs="Times New Roman"/>
          <w:color w:val="CC622E"/>
          <w:sz w:val="24"/>
          <w:szCs w:val="24"/>
          <w:lang w:eastAsia="en-GB"/>
        </w:rPr>
        <w:t> </w:t>
      </w:r>
      <w:r w:rsidRPr="00643F35">
        <w:rPr>
          <w:rFonts w:ascii="Times New Roman" w:eastAsia="Times New Roman" w:hAnsi="Times New Roman" w:cs="Times New Roman"/>
          <w:sz w:val="24"/>
          <w:szCs w:val="24"/>
          <w:lang w:eastAsia="en-GB"/>
        </w:rPr>
        <w:fldChar w:fldCharType="end"/>
      </w:r>
      <w:r w:rsidRPr="00643F35">
        <w:rPr>
          <w:rFonts w:ascii="Times New Roman" w:eastAsia="Times New Roman" w:hAnsi="Times New Roman" w:cs="Times New Roman"/>
          <w:sz w:val="24"/>
          <w:szCs w:val="24"/>
          <w:lang w:eastAsia="en-GB"/>
        </w:rPr>
        <w:t>| </w:t>
      </w:r>
      <w:hyperlink r:id="rId103" w:tgtFrame="xrefwindow" w:history="1">
        <w:r w:rsidRPr="00643F35">
          <w:rPr>
            <w:rFonts w:ascii="Times New Roman" w:eastAsia="Times New Roman" w:hAnsi="Times New Roman" w:cs="Times New Roman"/>
            <w:color w:val="CC622E"/>
            <w:sz w:val="24"/>
            <w:szCs w:val="24"/>
            <w:u w:val="single"/>
            <w:lang w:eastAsia="en-GB"/>
          </w:rPr>
          <w:t>Publisher Full Text</w:t>
        </w:r>
      </w:hyperlink>
    </w:p>
    <w:p w:rsidR="00FA4AFD" w:rsidRPr="00643F35" w:rsidRDefault="00643F35" w:rsidP="00643F35">
      <w:pPr>
        <w:numPr>
          <w:ilvl w:val="0"/>
          <w:numId w:val="7"/>
        </w:numPr>
        <w:shd w:val="clear" w:color="auto" w:fill="FFFFFF"/>
        <w:spacing w:beforeAutospacing="1" w:after="0" w:afterAutospacing="1" w:line="240" w:lineRule="auto"/>
        <w:ind w:left="0"/>
        <w:rPr>
          <w:rFonts w:ascii="Times New Roman" w:eastAsia="Times New Roman" w:hAnsi="Times New Roman" w:cs="Times New Roman"/>
          <w:sz w:val="24"/>
          <w:szCs w:val="24"/>
          <w:lang w:eastAsia="en-GB"/>
        </w:rPr>
      </w:pPr>
      <w:bookmarkStart w:id="83" w:name="ref-37"/>
      <w:bookmarkEnd w:id="83"/>
      <w:r w:rsidRPr="00643F35">
        <w:rPr>
          <w:rFonts w:ascii="Times New Roman" w:eastAsia="Times New Roman" w:hAnsi="Times New Roman" w:cs="Times New Roman"/>
          <w:b/>
          <w:bCs/>
          <w:sz w:val="20"/>
          <w:lang w:eastAsia="en-GB"/>
        </w:rPr>
        <w:t>37.</w:t>
      </w:r>
      <w:r w:rsidRPr="00643F35">
        <w:rPr>
          <w:rFonts w:ascii="Times New Roman" w:eastAsia="Times New Roman" w:hAnsi="Times New Roman" w:cs="Times New Roman"/>
          <w:sz w:val="24"/>
          <w:szCs w:val="24"/>
          <w:lang w:eastAsia="en-GB"/>
        </w:rPr>
        <w:t> </w:t>
      </w:r>
      <w:bookmarkStart w:id="84" w:name="d1221e1953"/>
      <w:bookmarkEnd w:id="84"/>
      <w:r w:rsidRPr="00643F35">
        <w:rPr>
          <w:rFonts w:ascii="Times New Roman" w:eastAsia="Times New Roman" w:hAnsi="Times New Roman" w:cs="Times New Roman"/>
          <w:sz w:val="24"/>
          <w:szCs w:val="24"/>
          <w:lang w:eastAsia="en-GB"/>
        </w:rPr>
        <w:t xml:space="preserve">Saravia LA: </w:t>
      </w:r>
      <w:proofErr w:type="spellStart"/>
      <w:r w:rsidRPr="00643F35">
        <w:rPr>
          <w:rFonts w:ascii="Times New Roman" w:eastAsia="Times New Roman" w:hAnsi="Times New Roman" w:cs="Times New Roman"/>
          <w:sz w:val="24"/>
          <w:szCs w:val="24"/>
          <w:lang w:eastAsia="en-GB"/>
        </w:rPr>
        <w:t>Multifractal</w:t>
      </w:r>
      <w:proofErr w:type="spellEnd"/>
      <w:r w:rsidRPr="00643F35">
        <w:rPr>
          <w:rFonts w:ascii="Times New Roman" w:eastAsia="Times New Roman" w:hAnsi="Times New Roman" w:cs="Times New Roman"/>
          <w:sz w:val="24"/>
          <w:szCs w:val="24"/>
          <w:lang w:eastAsia="en-GB"/>
        </w:rPr>
        <w:t xml:space="preserve"> estimation using a standard box-counting algorithm. </w:t>
      </w:r>
      <w:r w:rsidRPr="00643F35">
        <w:rPr>
          <w:rFonts w:ascii="Times New Roman" w:eastAsia="Times New Roman" w:hAnsi="Times New Roman" w:cs="Times New Roman"/>
          <w:i/>
          <w:iCs/>
          <w:sz w:val="24"/>
          <w:szCs w:val="24"/>
          <w:lang w:eastAsia="en-GB"/>
        </w:rPr>
        <w:t>ZENODO.</w:t>
      </w:r>
      <w:r w:rsidRPr="00643F35">
        <w:rPr>
          <w:rFonts w:ascii="Times New Roman" w:eastAsia="Times New Roman" w:hAnsi="Times New Roman" w:cs="Times New Roman"/>
          <w:sz w:val="24"/>
          <w:szCs w:val="24"/>
          <w:lang w:eastAsia="en-GB"/>
        </w:rPr>
        <w:t> 2014. </w:t>
      </w:r>
      <w:hyperlink r:id="rId104" w:tgtFrame="xrefwindow" w:history="1">
        <w:r w:rsidRPr="00643F35">
          <w:rPr>
            <w:rFonts w:ascii="Times New Roman" w:eastAsia="Times New Roman" w:hAnsi="Times New Roman" w:cs="Times New Roman"/>
            <w:color w:val="CC622E"/>
            <w:sz w:val="24"/>
            <w:szCs w:val="24"/>
            <w:u w:val="single"/>
            <w:lang w:eastAsia="en-GB"/>
          </w:rPr>
          <w:t>Data Source</w:t>
        </w:r>
      </w:hyperlink>
      <w:bookmarkStart w:id="85" w:name="article-reports"/>
      <w:bookmarkStart w:id="86" w:name="current-referee-status"/>
      <w:bookmarkEnd w:id="85"/>
      <w:bookmarkEnd w:id="86"/>
    </w:p>
    <w:sectPr w:rsidR="00FA4AFD" w:rsidRPr="00643F35" w:rsidSect="00FA4A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Regular">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47E"/>
    <w:multiLevelType w:val="multilevel"/>
    <w:tmpl w:val="12E2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D5DD3"/>
    <w:multiLevelType w:val="multilevel"/>
    <w:tmpl w:val="6BA2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4B3989"/>
    <w:multiLevelType w:val="multilevel"/>
    <w:tmpl w:val="0EBE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8213A"/>
    <w:multiLevelType w:val="multilevel"/>
    <w:tmpl w:val="E92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7C493C"/>
    <w:multiLevelType w:val="multilevel"/>
    <w:tmpl w:val="A158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214C05"/>
    <w:multiLevelType w:val="multilevel"/>
    <w:tmpl w:val="2B38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051B7B"/>
    <w:multiLevelType w:val="multilevel"/>
    <w:tmpl w:val="D8FA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B541A"/>
    <w:multiLevelType w:val="multilevel"/>
    <w:tmpl w:val="4B18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07103"/>
    <w:multiLevelType w:val="multilevel"/>
    <w:tmpl w:val="E490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B96133"/>
    <w:multiLevelType w:val="multilevel"/>
    <w:tmpl w:val="410E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6973CA"/>
    <w:multiLevelType w:val="multilevel"/>
    <w:tmpl w:val="D434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414DB8"/>
    <w:multiLevelType w:val="multilevel"/>
    <w:tmpl w:val="A650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570462"/>
    <w:multiLevelType w:val="multilevel"/>
    <w:tmpl w:val="C70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614888"/>
    <w:multiLevelType w:val="multilevel"/>
    <w:tmpl w:val="74B4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537AED"/>
    <w:multiLevelType w:val="multilevel"/>
    <w:tmpl w:val="351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EA1645"/>
    <w:multiLevelType w:val="multilevel"/>
    <w:tmpl w:val="3890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13"/>
  </w:num>
  <w:num w:numId="5">
    <w:abstractNumId w:val="4"/>
  </w:num>
  <w:num w:numId="6">
    <w:abstractNumId w:val="14"/>
  </w:num>
  <w:num w:numId="7">
    <w:abstractNumId w:val="11"/>
  </w:num>
  <w:num w:numId="8">
    <w:abstractNumId w:val="2"/>
  </w:num>
  <w:num w:numId="9">
    <w:abstractNumId w:val="5"/>
  </w:num>
  <w:num w:numId="10">
    <w:abstractNumId w:val="9"/>
  </w:num>
  <w:num w:numId="11">
    <w:abstractNumId w:val="0"/>
  </w:num>
  <w:num w:numId="12">
    <w:abstractNumId w:val="10"/>
  </w:num>
  <w:num w:numId="13">
    <w:abstractNumId w:val="12"/>
  </w:num>
  <w:num w:numId="14">
    <w:abstractNumId w:val="15"/>
  </w:num>
  <w:num w:numId="15">
    <w:abstractNumId w:val="3"/>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3F35"/>
    <w:rsid w:val="00643F35"/>
    <w:rsid w:val="00FA4AF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AFD"/>
  </w:style>
  <w:style w:type="paragraph" w:styleId="Heading1">
    <w:name w:val="heading 1"/>
    <w:basedOn w:val="Normal"/>
    <w:link w:val="Heading1Char"/>
    <w:uiPriority w:val="9"/>
    <w:qFormat/>
    <w:rsid w:val="00643F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43F3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43F3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F3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43F3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43F35"/>
    <w:rPr>
      <w:rFonts w:ascii="Times New Roman" w:eastAsia="Times New Roman" w:hAnsi="Times New Roman" w:cs="Times New Roman"/>
      <w:b/>
      <w:bCs/>
      <w:sz w:val="27"/>
      <w:szCs w:val="27"/>
      <w:lang w:eastAsia="en-GB"/>
    </w:rPr>
  </w:style>
  <w:style w:type="character" w:customStyle="1" w:styleId="ad-badge">
    <w:name w:val="ad-badge"/>
    <w:basedOn w:val="DefaultParagraphFont"/>
    <w:rsid w:val="00643F35"/>
  </w:style>
  <w:style w:type="character" w:styleId="Hyperlink">
    <w:name w:val="Hyperlink"/>
    <w:basedOn w:val="DefaultParagraphFont"/>
    <w:uiPriority w:val="99"/>
    <w:semiHidden/>
    <w:unhideWhenUsed/>
    <w:rsid w:val="00643F35"/>
    <w:rPr>
      <w:color w:val="0000FF"/>
      <w:u w:val="single"/>
    </w:rPr>
  </w:style>
  <w:style w:type="character" w:styleId="FollowedHyperlink">
    <w:name w:val="FollowedHyperlink"/>
    <w:basedOn w:val="DefaultParagraphFont"/>
    <w:uiPriority w:val="99"/>
    <w:semiHidden/>
    <w:unhideWhenUsed/>
    <w:rsid w:val="00643F35"/>
    <w:rPr>
      <w:color w:val="800080"/>
      <w:u w:val="single"/>
    </w:rPr>
  </w:style>
  <w:style w:type="character" w:customStyle="1" w:styleId="apple-converted-space">
    <w:name w:val="apple-converted-space"/>
    <w:basedOn w:val="DefaultParagraphFont"/>
    <w:rsid w:val="00643F35"/>
  </w:style>
  <w:style w:type="paragraph" w:styleId="z-TopofForm">
    <w:name w:val="HTML Top of Form"/>
    <w:basedOn w:val="Normal"/>
    <w:next w:val="Normal"/>
    <w:link w:val="z-TopofFormChar"/>
    <w:hidden/>
    <w:uiPriority w:val="99"/>
    <w:semiHidden/>
    <w:unhideWhenUsed/>
    <w:rsid w:val="00643F35"/>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643F3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643F35"/>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643F35"/>
    <w:rPr>
      <w:rFonts w:ascii="Arial" w:eastAsia="Times New Roman" w:hAnsi="Arial" w:cs="Arial"/>
      <w:vanish/>
      <w:sz w:val="16"/>
      <w:szCs w:val="16"/>
      <w:lang w:eastAsia="en-GB"/>
    </w:rPr>
  </w:style>
  <w:style w:type="character" w:customStyle="1" w:styleId="arrow-closed">
    <w:name w:val="arrow-closed"/>
    <w:basedOn w:val="DefaultParagraphFont"/>
    <w:rsid w:val="00643F35"/>
  </w:style>
  <w:style w:type="character" w:customStyle="1" w:styleId="general-white-grey-button">
    <w:name w:val="general-white-grey-button"/>
    <w:basedOn w:val="DefaultParagraphFont"/>
    <w:rsid w:val="00643F35"/>
  </w:style>
  <w:style w:type="character" w:customStyle="1" w:styleId="other-info">
    <w:name w:val="other-info"/>
    <w:basedOn w:val="DefaultParagraphFont"/>
    <w:rsid w:val="00643F35"/>
  </w:style>
  <w:style w:type="character" w:customStyle="1" w:styleId="z3988">
    <w:name w:val="z3988"/>
    <w:basedOn w:val="DefaultParagraphFont"/>
    <w:rsid w:val="00643F35"/>
  </w:style>
  <w:style w:type="character" w:customStyle="1" w:styleId="contracted">
    <w:name w:val="contracted"/>
    <w:basedOn w:val="DefaultParagraphFont"/>
    <w:rsid w:val="00643F35"/>
  </w:style>
  <w:style w:type="character" w:customStyle="1" w:styleId="count-bubble">
    <w:name w:val="count-bubble"/>
    <w:basedOn w:val="DefaultParagraphFont"/>
    <w:rsid w:val="00643F35"/>
  </w:style>
  <w:style w:type="character" w:customStyle="1" w:styleId="arrow">
    <w:name w:val="arrow"/>
    <w:basedOn w:val="DefaultParagraphFont"/>
    <w:rsid w:val="00643F35"/>
  </w:style>
  <w:style w:type="character" w:customStyle="1" w:styleId="bubble-content">
    <w:name w:val="bubble-content"/>
    <w:basedOn w:val="DefaultParagraphFont"/>
    <w:rsid w:val="00643F35"/>
  </w:style>
  <w:style w:type="character" w:customStyle="1" w:styleId="orange-arrow-closed">
    <w:name w:val="orange-arrow-closed"/>
    <w:basedOn w:val="DefaultParagraphFont"/>
    <w:rsid w:val="00643F35"/>
  </w:style>
  <w:style w:type="character" w:customStyle="1" w:styleId="share-white-button">
    <w:name w:val="share-white-button"/>
    <w:basedOn w:val="DefaultParagraphFont"/>
    <w:rsid w:val="00643F35"/>
  </w:style>
  <w:style w:type="character" w:customStyle="1" w:styleId="add-this-button">
    <w:name w:val="add-this-button"/>
    <w:basedOn w:val="DefaultParagraphFont"/>
    <w:rsid w:val="00643F35"/>
  </w:style>
  <w:style w:type="paragraph" w:customStyle="1" w:styleId="article-abstract">
    <w:name w:val="article-abstract"/>
    <w:basedOn w:val="Normal"/>
    <w:rsid w:val="00643F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fo-separation">
    <w:name w:val="info-separation"/>
    <w:basedOn w:val="DefaultParagraphFont"/>
    <w:rsid w:val="00643F35"/>
  </w:style>
  <w:style w:type="character" w:customStyle="1" w:styleId="icon-text">
    <w:name w:val="icon-text"/>
    <w:basedOn w:val="DefaultParagraphFont"/>
    <w:rsid w:val="00643F35"/>
  </w:style>
  <w:style w:type="character" w:customStyle="1" w:styleId="copywrite-icon">
    <w:name w:val="copywrite-icon"/>
    <w:basedOn w:val="DefaultParagraphFont"/>
    <w:rsid w:val="00643F35"/>
  </w:style>
  <w:style w:type="paragraph" w:styleId="NormalWeb">
    <w:name w:val="Normal (Web)"/>
    <w:basedOn w:val="Normal"/>
    <w:uiPriority w:val="99"/>
    <w:semiHidden/>
    <w:unhideWhenUsed/>
    <w:rsid w:val="00643F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thjaxpreview">
    <w:name w:val="mathjax_preview"/>
    <w:basedOn w:val="DefaultParagraphFont"/>
    <w:rsid w:val="00643F35"/>
  </w:style>
  <w:style w:type="character" w:customStyle="1" w:styleId="mathjax">
    <w:name w:val="mathjax"/>
    <w:basedOn w:val="DefaultParagraphFont"/>
    <w:rsid w:val="00643F35"/>
  </w:style>
  <w:style w:type="character" w:customStyle="1" w:styleId="math">
    <w:name w:val="math"/>
    <w:basedOn w:val="DefaultParagraphFont"/>
    <w:rsid w:val="00643F35"/>
  </w:style>
  <w:style w:type="character" w:customStyle="1" w:styleId="mrow">
    <w:name w:val="mrow"/>
    <w:basedOn w:val="DefaultParagraphFont"/>
    <w:rsid w:val="00643F35"/>
  </w:style>
  <w:style w:type="character" w:customStyle="1" w:styleId="msub">
    <w:name w:val="msub"/>
    <w:basedOn w:val="DefaultParagraphFont"/>
    <w:rsid w:val="00643F35"/>
  </w:style>
  <w:style w:type="character" w:customStyle="1" w:styleId="mi">
    <w:name w:val="mi"/>
    <w:basedOn w:val="DefaultParagraphFont"/>
    <w:rsid w:val="00643F35"/>
  </w:style>
  <w:style w:type="character" w:customStyle="1" w:styleId="mo">
    <w:name w:val="mo"/>
    <w:basedOn w:val="DefaultParagraphFont"/>
    <w:rsid w:val="00643F35"/>
  </w:style>
  <w:style w:type="character" w:customStyle="1" w:styleId="mstyle">
    <w:name w:val="mstyle"/>
    <w:basedOn w:val="DefaultParagraphFont"/>
    <w:rsid w:val="00643F35"/>
  </w:style>
  <w:style w:type="character" w:customStyle="1" w:styleId="munderover">
    <w:name w:val="munderover"/>
    <w:basedOn w:val="DefaultParagraphFont"/>
    <w:rsid w:val="00643F35"/>
  </w:style>
  <w:style w:type="character" w:customStyle="1" w:styleId="msup">
    <w:name w:val="msup"/>
    <w:basedOn w:val="DefaultParagraphFont"/>
    <w:rsid w:val="00643F35"/>
  </w:style>
  <w:style w:type="character" w:customStyle="1" w:styleId="mn">
    <w:name w:val="mn"/>
    <w:basedOn w:val="DefaultParagraphFont"/>
    <w:rsid w:val="00643F35"/>
  </w:style>
  <w:style w:type="character" w:customStyle="1" w:styleId="mfrac">
    <w:name w:val="mfrac"/>
    <w:basedOn w:val="DefaultParagraphFont"/>
    <w:rsid w:val="00643F35"/>
  </w:style>
  <w:style w:type="character" w:customStyle="1" w:styleId="munder">
    <w:name w:val="munder"/>
    <w:basedOn w:val="DefaultParagraphFont"/>
    <w:rsid w:val="00643F35"/>
  </w:style>
  <w:style w:type="paragraph" w:customStyle="1" w:styleId="metadata-entry">
    <w:name w:val="metadata-entry"/>
    <w:basedOn w:val="Normal"/>
    <w:rsid w:val="00643F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bel">
    <w:name w:val="label"/>
    <w:basedOn w:val="DefaultParagraphFont"/>
    <w:rsid w:val="00643F35"/>
  </w:style>
  <w:style w:type="character" w:customStyle="1" w:styleId="citation">
    <w:name w:val="citation"/>
    <w:basedOn w:val="DefaultParagraphFont"/>
    <w:rsid w:val="00643F35"/>
  </w:style>
  <w:style w:type="character" w:customStyle="1" w:styleId="referee-status-approved-wr">
    <w:name w:val="referee-status-approved-wr"/>
    <w:basedOn w:val="DefaultParagraphFont"/>
    <w:rsid w:val="00643F35"/>
  </w:style>
  <w:style w:type="character" w:styleId="Strong">
    <w:name w:val="Strong"/>
    <w:basedOn w:val="DefaultParagraphFont"/>
    <w:uiPriority w:val="22"/>
    <w:qFormat/>
    <w:rsid w:val="00643F35"/>
    <w:rPr>
      <w:b/>
      <w:bCs/>
    </w:rPr>
  </w:style>
  <w:style w:type="paragraph" w:styleId="BalloonText">
    <w:name w:val="Balloon Text"/>
    <w:basedOn w:val="Normal"/>
    <w:link w:val="BalloonTextChar"/>
    <w:uiPriority w:val="99"/>
    <w:semiHidden/>
    <w:unhideWhenUsed/>
    <w:rsid w:val="00643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F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3863530">
      <w:bodyDiv w:val="1"/>
      <w:marLeft w:val="0"/>
      <w:marRight w:val="0"/>
      <w:marTop w:val="0"/>
      <w:marBottom w:val="0"/>
      <w:divBdr>
        <w:top w:val="none" w:sz="0" w:space="0" w:color="auto"/>
        <w:left w:val="none" w:sz="0" w:space="0" w:color="auto"/>
        <w:bottom w:val="none" w:sz="0" w:space="0" w:color="auto"/>
        <w:right w:val="none" w:sz="0" w:space="0" w:color="auto"/>
      </w:divBdr>
      <w:divsChild>
        <w:div w:id="2115441424">
          <w:marLeft w:val="0"/>
          <w:marRight w:val="0"/>
          <w:marTop w:val="0"/>
          <w:marBottom w:val="0"/>
          <w:divBdr>
            <w:top w:val="none" w:sz="0" w:space="0" w:color="auto"/>
            <w:left w:val="none" w:sz="0" w:space="0" w:color="auto"/>
            <w:bottom w:val="none" w:sz="0" w:space="0" w:color="auto"/>
            <w:right w:val="none" w:sz="0" w:space="0" w:color="auto"/>
          </w:divBdr>
          <w:divsChild>
            <w:div w:id="897127619">
              <w:marLeft w:val="0"/>
              <w:marRight w:val="0"/>
              <w:marTop w:val="0"/>
              <w:marBottom w:val="0"/>
              <w:divBdr>
                <w:top w:val="none" w:sz="0" w:space="0" w:color="auto"/>
                <w:left w:val="none" w:sz="0" w:space="0" w:color="auto"/>
                <w:bottom w:val="none" w:sz="0" w:space="0" w:color="auto"/>
                <w:right w:val="none" w:sz="0" w:space="0" w:color="auto"/>
              </w:divBdr>
              <w:divsChild>
                <w:div w:id="471480832">
                  <w:marLeft w:val="0"/>
                  <w:marRight w:val="0"/>
                  <w:marTop w:val="0"/>
                  <w:marBottom w:val="0"/>
                  <w:divBdr>
                    <w:top w:val="none" w:sz="0" w:space="0" w:color="auto"/>
                    <w:left w:val="none" w:sz="0" w:space="0" w:color="auto"/>
                    <w:bottom w:val="none" w:sz="0" w:space="0" w:color="auto"/>
                    <w:right w:val="none" w:sz="0" w:space="0" w:color="auto"/>
                  </w:divBdr>
                </w:div>
              </w:divsChild>
            </w:div>
            <w:div w:id="114104989">
              <w:marLeft w:val="0"/>
              <w:marRight w:val="0"/>
              <w:marTop w:val="0"/>
              <w:marBottom w:val="0"/>
              <w:divBdr>
                <w:top w:val="none" w:sz="0" w:space="0" w:color="auto"/>
                <w:left w:val="none" w:sz="0" w:space="0" w:color="auto"/>
                <w:bottom w:val="none" w:sz="0" w:space="0" w:color="auto"/>
                <w:right w:val="none" w:sz="0" w:space="0" w:color="auto"/>
              </w:divBdr>
              <w:divsChild>
                <w:div w:id="221723389">
                  <w:marLeft w:val="0"/>
                  <w:marRight w:val="0"/>
                  <w:marTop w:val="0"/>
                  <w:marBottom w:val="0"/>
                  <w:divBdr>
                    <w:top w:val="none" w:sz="0" w:space="0" w:color="auto"/>
                    <w:left w:val="none" w:sz="0" w:space="0" w:color="auto"/>
                    <w:bottom w:val="none" w:sz="0" w:space="0" w:color="auto"/>
                    <w:right w:val="none" w:sz="0" w:space="0" w:color="auto"/>
                  </w:divBdr>
                  <w:divsChild>
                    <w:div w:id="188179698">
                      <w:marLeft w:val="0"/>
                      <w:marRight w:val="0"/>
                      <w:marTop w:val="0"/>
                      <w:marBottom w:val="0"/>
                      <w:divBdr>
                        <w:top w:val="none" w:sz="0" w:space="0" w:color="auto"/>
                        <w:left w:val="none" w:sz="0" w:space="0" w:color="auto"/>
                        <w:bottom w:val="none" w:sz="0" w:space="0" w:color="auto"/>
                        <w:right w:val="none" w:sz="0" w:space="0" w:color="auto"/>
                      </w:divBdr>
                      <w:divsChild>
                        <w:div w:id="139076654">
                          <w:marLeft w:val="0"/>
                          <w:marRight w:val="0"/>
                          <w:marTop w:val="270"/>
                          <w:marBottom w:val="0"/>
                          <w:divBdr>
                            <w:top w:val="none" w:sz="0" w:space="0" w:color="auto"/>
                            <w:left w:val="none" w:sz="0" w:space="0" w:color="auto"/>
                            <w:bottom w:val="none" w:sz="0" w:space="0" w:color="auto"/>
                            <w:right w:val="none" w:sz="0" w:space="0" w:color="auto"/>
                          </w:divBdr>
                        </w:div>
                      </w:divsChild>
                    </w:div>
                    <w:div w:id="670448174">
                      <w:marLeft w:val="0"/>
                      <w:marRight w:val="0"/>
                      <w:marTop w:val="0"/>
                      <w:marBottom w:val="0"/>
                      <w:divBdr>
                        <w:top w:val="none" w:sz="0" w:space="0" w:color="auto"/>
                        <w:left w:val="none" w:sz="0" w:space="0" w:color="auto"/>
                        <w:bottom w:val="none" w:sz="0" w:space="0" w:color="auto"/>
                        <w:right w:val="none" w:sz="0" w:space="0" w:color="auto"/>
                      </w:divBdr>
                      <w:divsChild>
                        <w:div w:id="21322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52861">
          <w:marLeft w:val="0"/>
          <w:marRight w:val="0"/>
          <w:marTop w:val="15"/>
          <w:marBottom w:val="0"/>
          <w:divBdr>
            <w:top w:val="none" w:sz="0" w:space="0" w:color="auto"/>
            <w:left w:val="none" w:sz="0" w:space="0" w:color="auto"/>
            <w:bottom w:val="none" w:sz="0" w:space="0" w:color="auto"/>
            <w:right w:val="none" w:sz="0" w:space="0" w:color="auto"/>
          </w:divBdr>
          <w:divsChild>
            <w:div w:id="1102803411">
              <w:marLeft w:val="0"/>
              <w:marRight w:val="0"/>
              <w:marTop w:val="0"/>
              <w:marBottom w:val="0"/>
              <w:divBdr>
                <w:top w:val="none" w:sz="0" w:space="0" w:color="auto"/>
                <w:left w:val="none" w:sz="0" w:space="0" w:color="auto"/>
                <w:bottom w:val="none" w:sz="0" w:space="0" w:color="auto"/>
                <w:right w:val="none" w:sz="0" w:space="0" w:color="auto"/>
              </w:divBdr>
              <w:divsChild>
                <w:div w:id="2043089613">
                  <w:marLeft w:val="0"/>
                  <w:marRight w:val="0"/>
                  <w:marTop w:val="0"/>
                  <w:marBottom w:val="0"/>
                  <w:divBdr>
                    <w:top w:val="none" w:sz="0" w:space="0" w:color="auto"/>
                    <w:left w:val="none" w:sz="0" w:space="0" w:color="auto"/>
                    <w:bottom w:val="none" w:sz="0" w:space="0" w:color="auto"/>
                    <w:right w:val="none" w:sz="0" w:space="0" w:color="auto"/>
                  </w:divBdr>
                  <w:divsChild>
                    <w:div w:id="420301821">
                      <w:marLeft w:val="0"/>
                      <w:marRight w:val="0"/>
                      <w:marTop w:val="0"/>
                      <w:marBottom w:val="0"/>
                      <w:divBdr>
                        <w:top w:val="none" w:sz="0" w:space="0" w:color="auto"/>
                        <w:left w:val="none" w:sz="0" w:space="0" w:color="auto"/>
                        <w:bottom w:val="none" w:sz="0" w:space="0" w:color="auto"/>
                        <w:right w:val="none" w:sz="0" w:space="0" w:color="auto"/>
                      </w:divBdr>
                      <w:divsChild>
                        <w:div w:id="186216891">
                          <w:marLeft w:val="0"/>
                          <w:marRight w:val="0"/>
                          <w:marTop w:val="0"/>
                          <w:marBottom w:val="0"/>
                          <w:divBdr>
                            <w:top w:val="none" w:sz="0" w:space="0" w:color="auto"/>
                            <w:left w:val="none" w:sz="0" w:space="0" w:color="auto"/>
                            <w:bottom w:val="none" w:sz="0" w:space="0" w:color="auto"/>
                            <w:right w:val="none" w:sz="0" w:space="0" w:color="auto"/>
                          </w:divBdr>
                          <w:divsChild>
                            <w:div w:id="1793016540">
                              <w:marLeft w:val="0"/>
                              <w:marRight w:val="0"/>
                              <w:marTop w:val="75"/>
                              <w:marBottom w:val="150"/>
                              <w:divBdr>
                                <w:top w:val="none" w:sz="0" w:space="0" w:color="auto"/>
                                <w:left w:val="none" w:sz="0" w:space="0" w:color="auto"/>
                                <w:bottom w:val="none" w:sz="0" w:space="0" w:color="auto"/>
                                <w:right w:val="none" w:sz="0" w:space="0" w:color="auto"/>
                              </w:divBdr>
                            </w:div>
                          </w:divsChild>
                        </w:div>
                        <w:div w:id="1402632160">
                          <w:marLeft w:val="0"/>
                          <w:marRight w:val="0"/>
                          <w:marTop w:val="0"/>
                          <w:marBottom w:val="0"/>
                          <w:divBdr>
                            <w:top w:val="none" w:sz="0" w:space="0" w:color="auto"/>
                            <w:left w:val="none" w:sz="0" w:space="0" w:color="auto"/>
                            <w:bottom w:val="none" w:sz="0" w:space="0" w:color="auto"/>
                            <w:right w:val="none" w:sz="0" w:space="0" w:color="auto"/>
                          </w:divBdr>
                          <w:divsChild>
                            <w:div w:id="553852148">
                              <w:marLeft w:val="0"/>
                              <w:marRight w:val="0"/>
                              <w:marTop w:val="0"/>
                              <w:marBottom w:val="0"/>
                              <w:divBdr>
                                <w:top w:val="none" w:sz="0" w:space="0" w:color="auto"/>
                                <w:left w:val="none" w:sz="0" w:space="0" w:color="auto"/>
                                <w:bottom w:val="none" w:sz="0" w:space="0" w:color="auto"/>
                                <w:right w:val="none" w:sz="0" w:space="0" w:color="auto"/>
                              </w:divBdr>
                              <w:divsChild>
                                <w:div w:id="1082876367">
                                  <w:marLeft w:val="0"/>
                                  <w:marRight w:val="0"/>
                                  <w:marTop w:val="0"/>
                                  <w:marBottom w:val="0"/>
                                  <w:divBdr>
                                    <w:top w:val="single" w:sz="6" w:space="0" w:color="D9D9D9"/>
                                    <w:left w:val="single" w:sz="6" w:space="8" w:color="D9D9D9"/>
                                    <w:bottom w:val="single" w:sz="6" w:space="0" w:color="D9D9D9"/>
                                    <w:right w:val="none" w:sz="0" w:space="0" w:color="auto"/>
                                  </w:divBdr>
                                </w:div>
                                <w:div w:id="1820610726">
                                  <w:marLeft w:val="-45"/>
                                  <w:marRight w:val="0"/>
                                  <w:marTop w:val="0"/>
                                  <w:marBottom w:val="0"/>
                                  <w:divBdr>
                                    <w:top w:val="single" w:sz="6" w:space="0" w:color="D9D9D9"/>
                                    <w:left w:val="single" w:sz="6" w:space="0" w:color="D9D9D9"/>
                                    <w:bottom w:val="single" w:sz="6" w:space="0" w:color="D9D9D9"/>
                                    <w:right w:val="single" w:sz="6" w:space="0" w:color="D9D9D9"/>
                                  </w:divBdr>
                                </w:div>
                              </w:divsChild>
                            </w:div>
                          </w:divsChild>
                        </w:div>
                        <w:div w:id="1706639121">
                          <w:marLeft w:val="0"/>
                          <w:marRight w:val="75"/>
                          <w:marTop w:val="30"/>
                          <w:marBottom w:val="0"/>
                          <w:divBdr>
                            <w:top w:val="none" w:sz="0" w:space="0" w:color="auto"/>
                            <w:left w:val="none" w:sz="0" w:space="0" w:color="auto"/>
                            <w:bottom w:val="none" w:sz="0" w:space="0" w:color="auto"/>
                            <w:right w:val="none" w:sz="0" w:space="0" w:color="auto"/>
                          </w:divBdr>
                        </w:div>
                        <w:div w:id="769400668">
                          <w:marLeft w:val="0"/>
                          <w:marRight w:val="0"/>
                          <w:marTop w:val="0"/>
                          <w:marBottom w:val="0"/>
                          <w:divBdr>
                            <w:top w:val="none" w:sz="0" w:space="0" w:color="auto"/>
                            <w:left w:val="none" w:sz="0" w:space="0" w:color="auto"/>
                            <w:bottom w:val="none" w:sz="0" w:space="0" w:color="auto"/>
                            <w:right w:val="none" w:sz="0" w:space="0" w:color="auto"/>
                          </w:divBdr>
                          <w:divsChild>
                            <w:div w:id="201329490">
                              <w:marLeft w:val="0"/>
                              <w:marRight w:val="0"/>
                              <w:marTop w:val="0"/>
                              <w:marBottom w:val="0"/>
                              <w:divBdr>
                                <w:top w:val="none" w:sz="0" w:space="0" w:color="auto"/>
                                <w:left w:val="none" w:sz="0" w:space="0" w:color="auto"/>
                                <w:bottom w:val="none" w:sz="0" w:space="0" w:color="auto"/>
                                <w:right w:val="none" w:sz="0" w:space="0" w:color="auto"/>
                              </w:divBdr>
                            </w:div>
                            <w:div w:id="1497384595">
                              <w:marLeft w:val="0"/>
                              <w:marRight w:val="0"/>
                              <w:marTop w:val="0"/>
                              <w:marBottom w:val="0"/>
                              <w:divBdr>
                                <w:top w:val="none" w:sz="0" w:space="0" w:color="auto"/>
                                <w:left w:val="none" w:sz="0" w:space="0" w:color="auto"/>
                                <w:bottom w:val="none" w:sz="0" w:space="0" w:color="auto"/>
                                <w:right w:val="none" w:sz="0" w:space="0" w:color="auto"/>
                              </w:divBdr>
                            </w:div>
                            <w:div w:id="478350104">
                              <w:marLeft w:val="0"/>
                              <w:marRight w:val="0"/>
                              <w:marTop w:val="120"/>
                              <w:marBottom w:val="0"/>
                              <w:divBdr>
                                <w:top w:val="none" w:sz="0" w:space="0" w:color="auto"/>
                                <w:left w:val="none" w:sz="0" w:space="0" w:color="auto"/>
                                <w:bottom w:val="none" w:sz="0" w:space="0" w:color="auto"/>
                                <w:right w:val="none" w:sz="0" w:space="0" w:color="auto"/>
                              </w:divBdr>
                            </w:div>
                            <w:div w:id="877662172">
                              <w:marLeft w:val="0"/>
                              <w:marRight w:val="0"/>
                              <w:marTop w:val="120"/>
                              <w:marBottom w:val="0"/>
                              <w:divBdr>
                                <w:top w:val="none" w:sz="0" w:space="0" w:color="auto"/>
                                <w:left w:val="none" w:sz="0" w:space="0" w:color="auto"/>
                                <w:bottom w:val="none" w:sz="0" w:space="0" w:color="auto"/>
                                <w:right w:val="none" w:sz="0" w:space="0" w:color="auto"/>
                              </w:divBdr>
                            </w:div>
                            <w:div w:id="807746198">
                              <w:marLeft w:val="0"/>
                              <w:marRight w:val="0"/>
                              <w:marTop w:val="120"/>
                              <w:marBottom w:val="0"/>
                              <w:divBdr>
                                <w:top w:val="none" w:sz="0" w:space="0" w:color="auto"/>
                                <w:left w:val="none" w:sz="0" w:space="0" w:color="auto"/>
                                <w:bottom w:val="none" w:sz="0" w:space="0" w:color="auto"/>
                                <w:right w:val="none" w:sz="0" w:space="0" w:color="auto"/>
                              </w:divBdr>
                              <w:divsChild>
                                <w:div w:id="2139099859">
                                  <w:marLeft w:val="0"/>
                                  <w:marRight w:val="0"/>
                                  <w:marTop w:val="0"/>
                                  <w:marBottom w:val="0"/>
                                  <w:divBdr>
                                    <w:top w:val="none" w:sz="0" w:space="0" w:color="auto"/>
                                    <w:left w:val="none" w:sz="0" w:space="0" w:color="auto"/>
                                    <w:bottom w:val="none" w:sz="0" w:space="0" w:color="auto"/>
                                    <w:right w:val="none" w:sz="0" w:space="0" w:color="auto"/>
                                  </w:divBdr>
                                </w:div>
                              </w:divsChild>
                            </w:div>
                            <w:div w:id="185212524">
                              <w:marLeft w:val="0"/>
                              <w:marRight w:val="0"/>
                              <w:marTop w:val="300"/>
                              <w:marBottom w:val="0"/>
                              <w:divBdr>
                                <w:top w:val="none" w:sz="0" w:space="0" w:color="auto"/>
                                <w:left w:val="none" w:sz="0" w:space="0" w:color="auto"/>
                                <w:bottom w:val="none" w:sz="0" w:space="0" w:color="auto"/>
                                <w:right w:val="none" w:sz="0" w:space="0" w:color="auto"/>
                              </w:divBdr>
                              <w:divsChild>
                                <w:div w:id="854881158">
                                  <w:marLeft w:val="0"/>
                                  <w:marRight w:val="60"/>
                                  <w:marTop w:val="0"/>
                                  <w:marBottom w:val="0"/>
                                  <w:divBdr>
                                    <w:top w:val="none" w:sz="0" w:space="0" w:color="auto"/>
                                    <w:left w:val="none" w:sz="0" w:space="0" w:color="auto"/>
                                    <w:bottom w:val="none" w:sz="0" w:space="0" w:color="auto"/>
                                    <w:right w:val="none" w:sz="0" w:space="0" w:color="auto"/>
                                  </w:divBdr>
                                </w:div>
                                <w:div w:id="255289156">
                                  <w:marLeft w:val="0"/>
                                  <w:marRight w:val="60"/>
                                  <w:marTop w:val="0"/>
                                  <w:marBottom w:val="0"/>
                                  <w:divBdr>
                                    <w:top w:val="none" w:sz="0" w:space="0" w:color="auto"/>
                                    <w:left w:val="none" w:sz="0" w:space="0" w:color="auto"/>
                                    <w:bottom w:val="none" w:sz="0" w:space="0" w:color="auto"/>
                                    <w:right w:val="none" w:sz="0" w:space="0" w:color="auto"/>
                                  </w:divBdr>
                                </w:div>
                                <w:div w:id="1304194554">
                                  <w:marLeft w:val="0"/>
                                  <w:marRight w:val="60"/>
                                  <w:marTop w:val="0"/>
                                  <w:marBottom w:val="0"/>
                                  <w:divBdr>
                                    <w:top w:val="none" w:sz="0" w:space="0" w:color="auto"/>
                                    <w:left w:val="none" w:sz="0" w:space="0" w:color="auto"/>
                                    <w:bottom w:val="none" w:sz="0" w:space="0" w:color="auto"/>
                                    <w:right w:val="none" w:sz="0" w:space="0" w:color="auto"/>
                                  </w:divBdr>
                                </w:div>
                                <w:div w:id="979572898">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674460217">
                          <w:marLeft w:val="0"/>
                          <w:marRight w:val="0"/>
                          <w:marTop w:val="0"/>
                          <w:marBottom w:val="0"/>
                          <w:divBdr>
                            <w:top w:val="single" w:sz="6" w:space="15" w:color="CCCCCC"/>
                            <w:left w:val="single" w:sz="6" w:space="15" w:color="CCCCCC"/>
                            <w:bottom w:val="single" w:sz="6" w:space="15" w:color="CCCCCC"/>
                            <w:right w:val="single" w:sz="6" w:space="15" w:color="CCCCCC"/>
                          </w:divBdr>
                        </w:div>
                        <w:div w:id="1043023211">
                          <w:marLeft w:val="0"/>
                          <w:marRight w:val="0"/>
                          <w:marTop w:val="0"/>
                          <w:marBottom w:val="0"/>
                          <w:divBdr>
                            <w:top w:val="none" w:sz="0" w:space="0" w:color="auto"/>
                            <w:left w:val="none" w:sz="0" w:space="0" w:color="auto"/>
                            <w:bottom w:val="none" w:sz="0" w:space="0" w:color="auto"/>
                            <w:right w:val="none" w:sz="0" w:space="0" w:color="auto"/>
                          </w:divBdr>
                          <w:divsChild>
                            <w:div w:id="447168781">
                              <w:marLeft w:val="0"/>
                              <w:marRight w:val="0"/>
                              <w:marTop w:val="0"/>
                              <w:marBottom w:val="0"/>
                              <w:divBdr>
                                <w:top w:val="none" w:sz="0" w:space="0" w:color="auto"/>
                                <w:left w:val="none" w:sz="0" w:space="0" w:color="auto"/>
                                <w:bottom w:val="none" w:sz="0" w:space="0" w:color="auto"/>
                                <w:right w:val="none" w:sz="0" w:space="0" w:color="auto"/>
                              </w:divBdr>
                            </w:div>
                            <w:div w:id="812481240">
                              <w:marLeft w:val="0"/>
                              <w:marRight w:val="0"/>
                              <w:marTop w:val="0"/>
                              <w:marBottom w:val="0"/>
                              <w:divBdr>
                                <w:top w:val="none" w:sz="0" w:space="0" w:color="auto"/>
                                <w:left w:val="none" w:sz="0" w:space="0" w:color="auto"/>
                                <w:bottom w:val="none" w:sz="0" w:space="0" w:color="auto"/>
                                <w:right w:val="none" w:sz="0" w:space="0" w:color="auto"/>
                              </w:divBdr>
                            </w:div>
                            <w:div w:id="672222074">
                              <w:marLeft w:val="0"/>
                              <w:marRight w:val="0"/>
                              <w:marTop w:val="0"/>
                              <w:marBottom w:val="0"/>
                              <w:divBdr>
                                <w:top w:val="none" w:sz="0" w:space="0" w:color="auto"/>
                                <w:left w:val="none" w:sz="0" w:space="0" w:color="auto"/>
                                <w:bottom w:val="none" w:sz="0" w:space="0" w:color="auto"/>
                                <w:right w:val="none" w:sz="0" w:space="0" w:color="auto"/>
                              </w:divBdr>
                              <w:divsChild>
                                <w:div w:id="793908167">
                                  <w:marLeft w:val="0"/>
                                  <w:marRight w:val="0"/>
                                  <w:marTop w:val="0"/>
                                  <w:marBottom w:val="0"/>
                                  <w:divBdr>
                                    <w:top w:val="none" w:sz="0" w:space="0" w:color="auto"/>
                                    <w:left w:val="none" w:sz="0" w:space="0" w:color="auto"/>
                                    <w:bottom w:val="none" w:sz="0" w:space="0" w:color="auto"/>
                                    <w:right w:val="none" w:sz="0" w:space="0" w:color="auto"/>
                                  </w:divBdr>
                                  <w:divsChild>
                                    <w:div w:id="1295332794">
                                      <w:marLeft w:val="0"/>
                                      <w:marRight w:val="0"/>
                                      <w:marTop w:val="240"/>
                                      <w:marBottom w:val="240"/>
                                      <w:divBdr>
                                        <w:top w:val="none" w:sz="0" w:space="0" w:color="auto"/>
                                        <w:left w:val="none" w:sz="0" w:space="0" w:color="auto"/>
                                        <w:bottom w:val="none" w:sz="0" w:space="0" w:color="auto"/>
                                        <w:right w:val="none" w:sz="0" w:space="0" w:color="auto"/>
                                      </w:divBdr>
                                    </w:div>
                                  </w:divsChild>
                                </w:div>
                                <w:div w:id="489761022">
                                  <w:marLeft w:val="0"/>
                                  <w:marRight w:val="0"/>
                                  <w:marTop w:val="0"/>
                                  <w:marBottom w:val="0"/>
                                  <w:divBdr>
                                    <w:top w:val="none" w:sz="0" w:space="0" w:color="auto"/>
                                    <w:left w:val="none" w:sz="0" w:space="0" w:color="auto"/>
                                    <w:bottom w:val="none" w:sz="0" w:space="0" w:color="auto"/>
                                    <w:right w:val="none" w:sz="0" w:space="0" w:color="auto"/>
                                  </w:divBdr>
                                  <w:divsChild>
                                    <w:div w:id="1505239470">
                                      <w:marLeft w:val="0"/>
                                      <w:marRight w:val="0"/>
                                      <w:marTop w:val="240"/>
                                      <w:marBottom w:val="240"/>
                                      <w:divBdr>
                                        <w:top w:val="none" w:sz="0" w:space="0" w:color="auto"/>
                                        <w:left w:val="none" w:sz="0" w:space="0" w:color="auto"/>
                                        <w:bottom w:val="none" w:sz="0" w:space="0" w:color="auto"/>
                                        <w:right w:val="none" w:sz="0" w:space="0" w:color="auto"/>
                                      </w:divBdr>
                                    </w:div>
                                  </w:divsChild>
                                </w:div>
                                <w:div w:id="1029991940">
                                  <w:marLeft w:val="0"/>
                                  <w:marRight w:val="0"/>
                                  <w:marTop w:val="0"/>
                                  <w:marBottom w:val="0"/>
                                  <w:divBdr>
                                    <w:top w:val="none" w:sz="0" w:space="0" w:color="auto"/>
                                    <w:left w:val="none" w:sz="0" w:space="0" w:color="auto"/>
                                    <w:bottom w:val="none" w:sz="0" w:space="0" w:color="auto"/>
                                    <w:right w:val="none" w:sz="0" w:space="0" w:color="auto"/>
                                  </w:divBdr>
                                  <w:divsChild>
                                    <w:div w:id="695080730">
                                      <w:marLeft w:val="0"/>
                                      <w:marRight w:val="0"/>
                                      <w:marTop w:val="240"/>
                                      <w:marBottom w:val="240"/>
                                      <w:divBdr>
                                        <w:top w:val="none" w:sz="0" w:space="0" w:color="auto"/>
                                        <w:left w:val="none" w:sz="0" w:space="0" w:color="auto"/>
                                        <w:bottom w:val="none" w:sz="0" w:space="0" w:color="auto"/>
                                        <w:right w:val="none" w:sz="0" w:space="0" w:color="auto"/>
                                      </w:divBdr>
                                    </w:div>
                                  </w:divsChild>
                                </w:div>
                                <w:div w:id="733549049">
                                  <w:marLeft w:val="0"/>
                                  <w:marRight w:val="0"/>
                                  <w:marTop w:val="300"/>
                                  <w:marBottom w:val="300"/>
                                  <w:divBdr>
                                    <w:top w:val="none" w:sz="0" w:space="0" w:color="auto"/>
                                    <w:left w:val="none" w:sz="0" w:space="0" w:color="auto"/>
                                    <w:bottom w:val="none" w:sz="0" w:space="0" w:color="auto"/>
                                    <w:right w:val="none" w:sz="0" w:space="0" w:color="auto"/>
                                  </w:divBdr>
                                  <w:divsChild>
                                    <w:div w:id="2023504231">
                                      <w:marLeft w:val="2400"/>
                                      <w:marRight w:val="0"/>
                                      <w:marTop w:val="0"/>
                                      <w:marBottom w:val="0"/>
                                      <w:divBdr>
                                        <w:top w:val="none" w:sz="0" w:space="0" w:color="auto"/>
                                        <w:left w:val="none" w:sz="0" w:space="0" w:color="auto"/>
                                        <w:bottom w:val="none" w:sz="0" w:space="0" w:color="auto"/>
                                        <w:right w:val="none" w:sz="0" w:space="0" w:color="auto"/>
                                      </w:divBdr>
                                      <w:divsChild>
                                        <w:div w:id="9901349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79160199">
                                  <w:marLeft w:val="0"/>
                                  <w:marRight w:val="0"/>
                                  <w:marTop w:val="300"/>
                                  <w:marBottom w:val="300"/>
                                  <w:divBdr>
                                    <w:top w:val="none" w:sz="0" w:space="0" w:color="auto"/>
                                    <w:left w:val="none" w:sz="0" w:space="0" w:color="auto"/>
                                    <w:bottom w:val="none" w:sz="0" w:space="0" w:color="auto"/>
                                    <w:right w:val="none" w:sz="0" w:space="0" w:color="auto"/>
                                  </w:divBdr>
                                  <w:divsChild>
                                    <w:div w:id="1681352294">
                                      <w:marLeft w:val="2400"/>
                                      <w:marRight w:val="0"/>
                                      <w:marTop w:val="0"/>
                                      <w:marBottom w:val="0"/>
                                      <w:divBdr>
                                        <w:top w:val="none" w:sz="0" w:space="0" w:color="auto"/>
                                        <w:left w:val="none" w:sz="0" w:space="0" w:color="auto"/>
                                        <w:bottom w:val="none" w:sz="0" w:space="0" w:color="auto"/>
                                        <w:right w:val="none" w:sz="0" w:space="0" w:color="auto"/>
                                      </w:divBdr>
                                      <w:divsChild>
                                        <w:div w:id="33862560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1417877">
                              <w:marLeft w:val="0"/>
                              <w:marRight w:val="0"/>
                              <w:marTop w:val="0"/>
                              <w:marBottom w:val="0"/>
                              <w:divBdr>
                                <w:top w:val="none" w:sz="0" w:space="0" w:color="auto"/>
                                <w:left w:val="none" w:sz="0" w:space="0" w:color="auto"/>
                                <w:bottom w:val="none" w:sz="0" w:space="0" w:color="auto"/>
                                <w:right w:val="none" w:sz="0" w:space="0" w:color="auto"/>
                              </w:divBdr>
                              <w:divsChild>
                                <w:div w:id="2077388578">
                                  <w:marLeft w:val="0"/>
                                  <w:marRight w:val="0"/>
                                  <w:marTop w:val="0"/>
                                  <w:marBottom w:val="0"/>
                                  <w:divBdr>
                                    <w:top w:val="none" w:sz="0" w:space="0" w:color="auto"/>
                                    <w:left w:val="none" w:sz="0" w:space="0" w:color="auto"/>
                                    <w:bottom w:val="none" w:sz="0" w:space="0" w:color="auto"/>
                                    <w:right w:val="none" w:sz="0" w:space="0" w:color="auto"/>
                                  </w:divBdr>
                                </w:div>
                              </w:divsChild>
                            </w:div>
                            <w:div w:id="2089619412">
                              <w:marLeft w:val="0"/>
                              <w:marRight w:val="0"/>
                              <w:marTop w:val="0"/>
                              <w:marBottom w:val="0"/>
                              <w:divBdr>
                                <w:top w:val="none" w:sz="0" w:space="0" w:color="auto"/>
                                <w:left w:val="none" w:sz="0" w:space="0" w:color="auto"/>
                                <w:bottom w:val="none" w:sz="0" w:space="0" w:color="auto"/>
                                <w:right w:val="none" w:sz="0" w:space="0" w:color="auto"/>
                              </w:divBdr>
                              <w:divsChild>
                                <w:div w:id="498815619">
                                  <w:marLeft w:val="0"/>
                                  <w:marRight w:val="0"/>
                                  <w:marTop w:val="0"/>
                                  <w:marBottom w:val="0"/>
                                  <w:divBdr>
                                    <w:top w:val="none" w:sz="0" w:space="0" w:color="auto"/>
                                    <w:left w:val="none" w:sz="0" w:space="0" w:color="auto"/>
                                    <w:bottom w:val="none" w:sz="0" w:space="0" w:color="auto"/>
                                    <w:right w:val="none" w:sz="0" w:space="0" w:color="auto"/>
                                  </w:divBdr>
                                </w:div>
                              </w:divsChild>
                            </w:div>
                            <w:div w:id="920257758">
                              <w:marLeft w:val="0"/>
                              <w:marRight w:val="0"/>
                              <w:marTop w:val="0"/>
                              <w:marBottom w:val="0"/>
                              <w:divBdr>
                                <w:top w:val="none" w:sz="0" w:space="0" w:color="auto"/>
                                <w:left w:val="none" w:sz="0" w:space="0" w:color="auto"/>
                                <w:bottom w:val="none" w:sz="0" w:space="0" w:color="auto"/>
                                <w:right w:val="none" w:sz="0" w:space="0" w:color="auto"/>
                              </w:divBdr>
                            </w:div>
                            <w:div w:id="927617662">
                              <w:marLeft w:val="0"/>
                              <w:marRight w:val="0"/>
                              <w:marTop w:val="0"/>
                              <w:marBottom w:val="0"/>
                              <w:divBdr>
                                <w:top w:val="none" w:sz="0" w:space="0" w:color="auto"/>
                                <w:left w:val="none" w:sz="0" w:space="0" w:color="auto"/>
                                <w:bottom w:val="none" w:sz="0" w:space="0" w:color="auto"/>
                                <w:right w:val="none" w:sz="0" w:space="0" w:color="auto"/>
                              </w:divBdr>
                            </w:div>
                            <w:div w:id="1244215962">
                              <w:marLeft w:val="0"/>
                              <w:marRight w:val="0"/>
                              <w:marTop w:val="0"/>
                              <w:marBottom w:val="0"/>
                              <w:divBdr>
                                <w:top w:val="none" w:sz="0" w:space="0" w:color="auto"/>
                                <w:left w:val="none" w:sz="0" w:space="0" w:color="auto"/>
                                <w:bottom w:val="none" w:sz="0" w:space="0" w:color="auto"/>
                                <w:right w:val="none" w:sz="0" w:space="0" w:color="auto"/>
                              </w:divBdr>
                            </w:div>
                            <w:div w:id="1253587164">
                              <w:marLeft w:val="0"/>
                              <w:marRight w:val="0"/>
                              <w:marTop w:val="0"/>
                              <w:marBottom w:val="0"/>
                              <w:divBdr>
                                <w:top w:val="none" w:sz="0" w:space="0" w:color="auto"/>
                                <w:left w:val="none" w:sz="0" w:space="0" w:color="auto"/>
                                <w:bottom w:val="none" w:sz="0" w:space="0" w:color="auto"/>
                                <w:right w:val="none" w:sz="0" w:space="0" w:color="auto"/>
                              </w:divBdr>
                            </w:div>
                            <w:div w:id="1699619951">
                              <w:marLeft w:val="0"/>
                              <w:marRight w:val="0"/>
                              <w:marTop w:val="300"/>
                              <w:marBottom w:val="0"/>
                              <w:divBdr>
                                <w:top w:val="none" w:sz="0" w:space="0" w:color="auto"/>
                                <w:left w:val="none" w:sz="0" w:space="0" w:color="auto"/>
                                <w:bottom w:val="none" w:sz="0" w:space="0" w:color="auto"/>
                                <w:right w:val="none" w:sz="0" w:space="0" w:color="auto"/>
                              </w:divBdr>
                              <w:divsChild>
                                <w:div w:id="1966739653">
                                  <w:marLeft w:val="0"/>
                                  <w:marRight w:val="0"/>
                                  <w:marTop w:val="300"/>
                                  <w:marBottom w:val="0"/>
                                  <w:divBdr>
                                    <w:top w:val="dashed" w:sz="12" w:space="0" w:color="CCCCCC"/>
                                    <w:left w:val="none" w:sz="0" w:space="0" w:color="auto"/>
                                    <w:bottom w:val="none" w:sz="0" w:space="0" w:color="auto"/>
                                    <w:right w:val="none" w:sz="0" w:space="0" w:color="auto"/>
                                  </w:divBdr>
                                </w:div>
                                <w:div w:id="1941837549">
                                  <w:marLeft w:val="0"/>
                                  <w:marRight w:val="0"/>
                                  <w:marTop w:val="300"/>
                                  <w:marBottom w:val="0"/>
                                  <w:divBdr>
                                    <w:top w:val="dashed" w:sz="12" w:space="0" w:color="CCCCCC"/>
                                    <w:left w:val="none" w:sz="0" w:space="0" w:color="auto"/>
                                    <w:bottom w:val="none" w:sz="0" w:space="0" w:color="auto"/>
                                    <w:right w:val="none" w:sz="0" w:space="0" w:color="auto"/>
                                  </w:divBdr>
                                </w:div>
                                <w:div w:id="568728590">
                                  <w:marLeft w:val="0"/>
                                  <w:marRight w:val="0"/>
                                  <w:marTop w:val="300"/>
                                  <w:marBottom w:val="0"/>
                                  <w:divBdr>
                                    <w:top w:val="dashed" w:sz="12" w:space="0" w:color="CCCCCC"/>
                                    <w:left w:val="none" w:sz="0" w:space="0" w:color="auto"/>
                                    <w:bottom w:val="none" w:sz="0" w:space="0" w:color="auto"/>
                                    <w:right w:val="none" w:sz="0" w:space="0" w:color="auto"/>
                                  </w:divBdr>
                                </w:div>
                                <w:div w:id="145704934">
                                  <w:marLeft w:val="0"/>
                                  <w:marRight w:val="0"/>
                                  <w:marTop w:val="300"/>
                                  <w:marBottom w:val="0"/>
                                  <w:divBdr>
                                    <w:top w:val="dashed" w:sz="12" w:space="0" w:color="CCCCCC"/>
                                    <w:left w:val="none" w:sz="0" w:space="0" w:color="auto"/>
                                    <w:bottom w:val="none" w:sz="0" w:space="0" w:color="auto"/>
                                    <w:right w:val="none" w:sz="0" w:space="0" w:color="auto"/>
                                  </w:divBdr>
                                  <w:divsChild>
                                    <w:div w:id="16747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08760">
                          <w:marLeft w:val="0"/>
                          <w:marRight w:val="0"/>
                          <w:marTop w:val="0"/>
                          <w:marBottom w:val="0"/>
                          <w:divBdr>
                            <w:top w:val="none" w:sz="0" w:space="0" w:color="auto"/>
                            <w:left w:val="none" w:sz="0" w:space="0" w:color="auto"/>
                            <w:bottom w:val="none" w:sz="0" w:space="0" w:color="auto"/>
                            <w:right w:val="none" w:sz="0" w:space="0" w:color="auto"/>
                          </w:divBdr>
                          <w:divsChild>
                            <w:div w:id="1160538495">
                              <w:marLeft w:val="0"/>
                              <w:marRight w:val="0"/>
                              <w:marTop w:val="150"/>
                              <w:marBottom w:val="300"/>
                              <w:divBdr>
                                <w:top w:val="none" w:sz="0" w:space="0" w:color="auto"/>
                                <w:left w:val="none" w:sz="0" w:space="0" w:color="auto"/>
                                <w:bottom w:val="dashed" w:sz="6" w:space="0" w:color="CCCCCC"/>
                                <w:right w:val="none" w:sz="0" w:space="0" w:color="auto"/>
                              </w:divBdr>
                            </w:div>
                            <w:div w:id="1859847245">
                              <w:marLeft w:val="0"/>
                              <w:marRight w:val="0"/>
                              <w:marTop w:val="150"/>
                              <w:marBottom w:val="300"/>
                              <w:divBdr>
                                <w:top w:val="none" w:sz="0" w:space="0" w:color="auto"/>
                                <w:left w:val="none" w:sz="0" w:space="0" w:color="auto"/>
                                <w:bottom w:val="dashed" w:sz="6" w:space="0" w:color="CCCCCC"/>
                                <w:right w:val="none" w:sz="0" w:space="0" w:color="auto"/>
                              </w:divBdr>
                              <w:divsChild>
                                <w:div w:id="1154445276">
                                  <w:marLeft w:val="0"/>
                                  <w:marRight w:val="-60"/>
                                  <w:marTop w:val="0"/>
                                  <w:marBottom w:val="0"/>
                                  <w:divBdr>
                                    <w:top w:val="none" w:sz="0" w:space="0" w:color="auto"/>
                                    <w:left w:val="none" w:sz="0" w:space="0" w:color="auto"/>
                                    <w:bottom w:val="none" w:sz="0" w:space="0" w:color="auto"/>
                                    <w:right w:val="none" w:sz="0" w:space="0" w:color="auto"/>
                                  </w:divBdr>
                                </w:div>
                              </w:divsChild>
                            </w:div>
                            <w:div w:id="2005625646">
                              <w:marLeft w:val="0"/>
                              <w:marRight w:val="0"/>
                              <w:marTop w:val="0"/>
                              <w:marBottom w:val="0"/>
                              <w:divBdr>
                                <w:top w:val="none" w:sz="0" w:space="0" w:color="auto"/>
                                <w:left w:val="none" w:sz="0" w:space="0" w:color="auto"/>
                                <w:bottom w:val="none" w:sz="0" w:space="0" w:color="auto"/>
                                <w:right w:val="none" w:sz="0" w:space="0" w:color="auto"/>
                              </w:divBdr>
                              <w:divsChild>
                                <w:div w:id="1614287626">
                                  <w:marLeft w:val="0"/>
                                  <w:marRight w:val="-60"/>
                                  <w:marTop w:val="0"/>
                                  <w:marBottom w:val="0"/>
                                  <w:divBdr>
                                    <w:top w:val="none" w:sz="0" w:space="0" w:color="auto"/>
                                    <w:left w:val="none" w:sz="0" w:space="0" w:color="auto"/>
                                    <w:bottom w:val="none" w:sz="0" w:space="0" w:color="auto"/>
                                    <w:right w:val="none" w:sz="0" w:space="0" w:color="auto"/>
                                  </w:divBdr>
                                  <w:divsChild>
                                    <w:div w:id="569997903">
                                      <w:marLeft w:val="30"/>
                                      <w:marRight w:val="0"/>
                                      <w:marTop w:val="0"/>
                                      <w:marBottom w:val="0"/>
                                      <w:divBdr>
                                        <w:top w:val="none" w:sz="0" w:space="0" w:color="auto"/>
                                        <w:left w:val="none" w:sz="0" w:space="0" w:color="auto"/>
                                        <w:bottom w:val="none" w:sz="0" w:space="0" w:color="auto"/>
                                        <w:right w:val="none" w:sz="0" w:space="0" w:color="auto"/>
                                      </w:divBdr>
                                      <w:divsChild>
                                        <w:div w:id="297075690">
                                          <w:marLeft w:val="0"/>
                                          <w:marRight w:val="-60"/>
                                          <w:marTop w:val="0"/>
                                          <w:marBottom w:val="0"/>
                                          <w:divBdr>
                                            <w:top w:val="single" w:sz="6" w:space="0" w:color="AAAAAA"/>
                                            <w:left w:val="single" w:sz="6" w:space="3" w:color="AAAAAA"/>
                                            <w:bottom w:val="single" w:sz="6" w:space="0" w:color="AAAAAA"/>
                                            <w:right w:val="single" w:sz="6" w:space="3" w:color="AAAAAA"/>
                                          </w:divBdr>
                                        </w:div>
                                      </w:divsChild>
                                    </w:div>
                                  </w:divsChild>
                                </w:div>
                              </w:divsChild>
                            </w:div>
                          </w:divsChild>
                        </w:div>
                        <w:div w:id="141391184">
                          <w:marLeft w:val="0"/>
                          <w:marRight w:val="0"/>
                          <w:marTop w:val="0"/>
                          <w:marBottom w:val="0"/>
                          <w:divBdr>
                            <w:top w:val="none" w:sz="0" w:space="0" w:color="auto"/>
                            <w:left w:val="none" w:sz="0" w:space="0" w:color="auto"/>
                            <w:bottom w:val="none" w:sz="0" w:space="0" w:color="auto"/>
                            <w:right w:val="none" w:sz="0" w:space="0" w:color="auto"/>
                          </w:divBdr>
                          <w:divsChild>
                            <w:div w:id="6670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2003">
                      <w:marLeft w:val="0"/>
                      <w:marRight w:val="0"/>
                      <w:marTop w:val="0"/>
                      <w:marBottom w:val="0"/>
                      <w:divBdr>
                        <w:top w:val="none" w:sz="0" w:space="0" w:color="auto"/>
                        <w:left w:val="none" w:sz="0" w:space="0" w:color="auto"/>
                        <w:bottom w:val="none" w:sz="0" w:space="0" w:color="auto"/>
                        <w:right w:val="none" w:sz="0" w:space="0" w:color="auto"/>
                      </w:divBdr>
                      <w:divsChild>
                        <w:div w:id="1149135066">
                          <w:marLeft w:val="300"/>
                          <w:marRight w:val="0"/>
                          <w:marTop w:val="0"/>
                          <w:marBottom w:val="300"/>
                          <w:divBdr>
                            <w:top w:val="single" w:sz="6" w:space="0" w:color="CCCCCC"/>
                            <w:left w:val="single" w:sz="6" w:space="0" w:color="CCCCCC"/>
                            <w:bottom w:val="single" w:sz="6" w:space="0" w:color="CCCCCC"/>
                            <w:right w:val="single" w:sz="6" w:space="0" w:color="CCCCCC"/>
                          </w:divBdr>
                          <w:divsChild>
                            <w:div w:id="2037388438">
                              <w:marLeft w:val="0"/>
                              <w:marRight w:val="0"/>
                              <w:marTop w:val="0"/>
                              <w:marBottom w:val="0"/>
                              <w:divBdr>
                                <w:top w:val="none" w:sz="0" w:space="0" w:color="auto"/>
                                <w:left w:val="none" w:sz="0" w:space="0" w:color="auto"/>
                                <w:bottom w:val="none" w:sz="0" w:space="0" w:color="auto"/>
                                <w:right w:val="none" w:sz="0" w:space="0" w:color="auto"/>
                              </w:divBdr>
                              <w:divsChild>
                                <w:div w:id="1501891355">
                                  <w:marLeft w:val="0"/>
                                  <w:marRight w:val="0"/>
                                  <w:marTop w:val="0"/>
                                  <w:marBottom w:val="0"/>
                                  <w:divBdr>
                                    <w:top w:val="none" w:sz="0" w:space="0" w:color="auto"/>
                                    <w:left w:val="none" w:sz="0" w:space="0" w:color="auto"/>
                                    <w:bottom w:val="none" w:sz="0" w:space="0" w:color="auto"/>
                                    <w:right w:val="none" w:sz="0" w:space="0" w:color="auto"/>
                                  </w:divBdr>
                                </w:div>
                                <w:div w:id="607397027">
                                  <w:marLeft w:val="0"/>
                                  <w:marRight w:val="0"/>
                                  <w:marTop w:val="0"/>
                                  <w:marBottom w:val="0"/>
                                  <w:divBdr>
                                    <w:top w:val="none" w:sz="0" w:space="0" w:color="auto"/>
                                    <w:left w:val="none" w:sz="0" w:space="0" w:color="auto"/>
                                    <w:bottom w:val="none" w:sz="0" w:space="0" w:color="auto"/>
                                    <w:right w:val="none" w:sz="0" w:space="0" w:color="auto"/>
                                  </w:divBdr>
                                </w:div>
                                <w:div w:id="463692101">
                                  <w:marLeft w:val="0"/>
                                  <w:marRight w:val="0"/>
                                  <w:marTop w:val="150"/>
                                  <w:marBottom w:val="0"/>
                                  <w:divBdr>
                                    <w:top w:val="none" w:sz="0" w:space="0" w:color="auto"/>
                                    <w:left w:val="none" w:sz="0" w:space="0" w:color="auto"/>
                                    <w:bottom w:val="none" w:sz="0" w:space="0" w:color="auto"/>
                                    <w:right w:val="none" w:sz="0" w:space="0" w:color="auto"/>
                                  </w:divBdr>
                                  <w:divsChild>
                                    <w:div w:id="40249425">
                                      <w:marLeft w:val="0"/>
                                      <w:marRight w:val="-60"/>
                                      <w:marTop w:val="0"/>
                                      <w:marBottom w:val="0"/>
                                      <w:divBdr>
                                        <w:top w:val="none" w:sz="0" w:space="0" w:color="auto"/>
                                        <w:left w:val="none" w:sz="0" w:space="0" w:color="auto"/>
                                        <w:bottom w:val="none" w:sz="0" w:space="0" w:color="auto"/>
                                        <w:right w:val="dotted" w:sz="6" w:space="0" w:color="999999"/>
                                      </w:divBdr>
                                      <w:divsChild>
                                        <w:div w:id="840631083">
                                          <w:marLeft w:val="0"/>
                                          <w:marRight w:val="0"/>
                                          <w:marTop w:val="0"/>
                                          <w:marBottom w:val="0"/>
                                          <w:divBdr>
                                            <w:top w:val="dotted" w:sz="6" w:space="8" w:color="999999"/>
                                            <w:left w:val="none" w:sz="0" w:space="0" w:color="auto"/>
                                            <w:bottom w:val="none" w:sz="0" w:space="0" w:color="auto"/>
                                            <w:right w:val="none" w:sz="0" w:space="0" w:color="auto"/>
                                          </w:divBdr>
                                          <w:divsChild>
                                            <w:div w:id="81029305">
                                              <w:marLeft w:val="0"/>
                                              <w:marRight w:val="0"/>
                                              <w:marTop w:val="0"/>
                                              <w:marBottom w:val="0"/>
                                              <w:divBdr>
                                                <w:top w:val="none" w:sz="0" w:space="0" w:color="auto"/>
                                                <w:left w:val="none" w:sz="0" w:space="0" w:color="auto"/>
                                                <w:bottom w:val="none" w:sz="0" w:space="0" w:color="auto"/>
                                                <w:right w:val="none" w:sz="0" w:space="0" w:color="auto"/>
                                              </w:divBdr>
                                            </w:div>
                                            <w:div w:id="6545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0926">
                                      <w:marLeft w:val="0"/>
                                      <w:marRight w:val="-60"/>
                                      <w:marTop w:val="0"/>
                                      <w:marBottom w:val="0"/>
                                      <w:divBdr>
                                        <w:top w:val="none" w:sz="0" w:space="0" w:color="auto"/>
                                        <w:left w:val="none" w:sz="0" w:space="0" w:color="auto"/>
                                        <w:bottom w:val="none" w:sz="0" w:space="0" w:color="auto"/>
                                        <w:right w:val="none" w:sz="0" w:space="0" w:color="auto"/>
                                      </w:divBdr>
                                      <w:divsChild>
                                        <w:div w:id="105198563">
                                          <w:marLeft w:val="0"/>
                                          <w:marRight w:val="-60"/>
                                          <w:marTop w:val="0"/>
                                          <w:marBottom w:val="0"/>
                                          <w:divBdr>
                                            <w:top w:val="none" w:sz="0" w:space="0" w:color="auto"/>
                                            <w:left w:val="none" w:sz="0" w:space="0" w:color="auto"/>
                                            <w:bottom w:val="none" w:sz="0" w:space="0" w:color="auto"/>
                                            <w:right w:val="none" w:sz="0" w:space="0" w:color="auto"/>
                                          </w:divBdr>
                                          <w:divsChild>
                                            <w:div w:id="242841055">
                                              <w:marLeft w:val="0"/>
                                              <w:marRight w:val="0"/>
                                              <w:marTop w:val="0"/>
                                              <w:marBottom w:val="0"/>
                                              <w:divBdr>
                                                <w:top w:val="dotted" w:sz="6" w:space="8" w:color="999999"/>
                                                <w:left w:val="none" w:sz="0" w:space="0" w:color="auto"/>
                                                <w:bottom w:val="none" w:sz="0" w:space="0" w:color="auto"/>
                                                <w:right w:val="none" w:sz="0" w:space="0" w:color="auto"/>
                                              </w:divBdr>
                                              <w:divsChild>
                                                <w:div w:id="12187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66208">
                                          <w:marLeft w:val="0"/>
                                          <w:marRight w:val="-60"/>
                                          <w:marTop w:val="0"/>
                                          <w:marBottom w:val="0"/>
                                          <w:divBdr>
                                            <w:top w:val="none" w:sz="0" w:space="0" w:color="auto"/>
                                            <w:left w:val="none" w:sz="0" w:space="0" w:color="auto"/>
                                            <w:bottom w:val="none" w:sz="0" w:space="0" w:color="auto"/>
                                            <w:right w:val="none" w:sz="0" w:space="0" w:color="auto"/>
                                          </w:divBdr>
                                          <w:divsChild>
                                            <w:div w:id="541746988">
                                              <w:marLeft w:val="0"/>
                                              <w:marRight w:val="0"/>
                                              <w:marTop w:val="0"/>
                                              <w:marBottom w:val="0"/>
                                              <w:divBdr>
                                                <w:top w:val="dotted" w:sz="6" w:space="8" w:color="999999"/>
                                                <w:left w:val="none" w:sz="0" w:space="0" w:color="auto"/>
                                                <w:bottom w:val="none" w:sz="0" w:space="0" w:color="auto"/>
                                                <w:right w:val="none" w:sz="0" w:space="0" w:color="auto"/>
                                              </w:divBdr>
                                              <w:divsChild>
                                                <w:div w:id="3892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80470">
                                  <w:marLeft w:val="0"/>
                                  <w:marRight w:val="0"/>
                                  <w:marTop w:val="300"/>
                                  <w:marBottom w:val="150"/>
                                  <w:divBdr>
                                    <w:top w:val="none" w:sz="0" w:space="0" w:color="auto"/>
                                    <w:left w:val="none" w:sz="0" w:space="0" w:color="auto"/>
                                    <w:bottom w:val="dashed" w:sz="6" w:space="8" w:color="CCCCCC"/>
                                    <w:right w:val="none" w:sz="0" w:space="0" w:color="auto"/>
                                  </w:divBdr>
                                </w:div>
                                <w:div w:id="1615941627">
                                  <w:marLeft w:val="0"/>
                                  <w:marRight w:val="0"/>
                                  <w:marTop w:val="0"/>
                                  <w:marBottom w:val="300"/>
                                  <w:divBdr>
                                    <w:top w:val="none" w:sz="0" w:space="0" w:color="auto"/>
                                    <w:left w:val="none" w:sz="0" w:space="0" w:color="auto"/>
                                    <w:bottom w:val="none" w:sz="0" w:space="0" w:color="auto"/>
                                    <w:right w:val="none" w:sz="0" w:space="0" w:color="auto"/>
                                  </w:divBdr>
                                  <w:divsChild>
                                    <w:div w:id="865212140">
                                      <w:marLeft w:val="0"/>
                                      <w:marRight w:val="-60"/>
                                      <w:marTop w:val="0"/>
                                      <w:marBottom w:val="0"/>
                                      <w:divBdr>
                                        <w:top w:val="none" w:sz="0" w:space="0" w:color="auto"/>
                                        <w:left w:val="none" w:sz="0" w:space="0" w:color="auto"/>
                                        <w:bottom w:val="none" w:sz="0" w:space="0" w:color="auto"/>
                                        <w:right w:val="none" w:sz="0" w:space="0" w:color="auto"/>
                                      </w:divBdr>
                                    </w:div>
                                    <w:div w:id="1736196940">
                                      <w:marLeft w:val="0"/>
                                      <w:marRight w:val="0"/>
                                      <w:marTop w:val="150"/>
                                      <w:marBottom w:val="0"/>
                                      <w:divBdr>
                                        <w:top w:val="dashed" w:sz="6" w:space="3" w:color="CCCCCC"/>
                                        <w:left w:val="none" w:sz="0" w:space="0" w:color="auto"/>
                                        <w:bottom w:val="none" w:sz="0" w:space="0" w:color="auto"/>
                                        <w:right w:val="none" w:sz="0" w:space="0" w:color="auto"/>
                                      </w:divBdr>
                                    </w:div>
                                  </w:divsChild>
                                </w:div>
                              </w:divsChild>
                            </w:div>
                          </w:divsChild>
                        </w:div>
                      </w:divsChild>
                    </w:div>
                  </w:divsChild>
                </w:div>
                <w:div w:id="1111628390">
                  <w:marLeft w:val="0"/>
                  <w:marRight w:val="0"/>
                  <w:marTop w:val="0"/>
                  <w:marBottom w:val="0"/>
                  <w:divBdr>
                    <w:top w:val="none" w:sz="0" w:space="0" w:color="auto"/>
                    <w:left w:val="none" w:sz="0" w:space="0" w:color="auto"/>
                    <w:bottom w:val="none" w:sz="0" w:space="0" w:color="auto"/>
                    <w:right w:val="none" w:sz="0" w:space="0" w:color="auto"/>
                  </w:divBdr>
                  <w:divsChild>
                    <w:div w:id="1556161720">
                      <w:marLeft w:val="0"/>
                      <w:marRight w:val="0"/>
                      <w:marTop w:val="0"/>
                      <w:marBottom w:val="0"/>
                      <w:divBdr>
                        <w:top w:val="none" w:sz="0" w:space="0" w:color="auto"/>
                        <w:left w:val="none" w:sz="0" w:space="0" w:color="auto"/>
                        <w:bottom w:val="none" w:sz="0" w:space="0" w:color="auto"/>
                        <w:right w:val="none" w:sz="0" w:space="0" w:color="auto"/>
                      </w:divBdr>
                      <w:divsChild>
                        <w:div w:id="665937777">
                          <w:marLeft w:val="0"/>
                          <w:marRight w:val="0"/>
                          <w:marTop w:val="0"/>
                          <w:marBottom w:val="0"/>
                          <w:divBdr>
                            <w:top w:val="none" w:sz="0" w:space="0" w:color="auto"/>
                            <w:left w:val="none" w:sz="0" w:space="0" w:color="auto"/>
                            <w:bottom w:val="none" w:sz="0" w:space="0" w:color="auto"/>
                            <w:right w:val="none" w:sz="0" w:space="0" w:color="auto"/>
                          </w:divBdr>
                          <w:divsChild>
                            <w:div w:id="430394935">
                              <w:marLeft w:val="75"/>
                              <w:marRight w:val="0"/>
                              <w:marTop w:val="0"/>
                              <w:marBottom w:val="0"/>
                              <w:divBdr>
                                <w:top w:val="none" w:sz="0" w:space="0" w:color="auto"/>
                                <w:left w:val="none" w:sz="0" w:space="0" w:color="auto"/>
                                <w:bottom w:val="none" w:sz="0" w:space="0" w:color="auto"/>
                                <w:right w:val="none" w:sz="0" w:space="0" w:color="auto"/>
                              </w:divBdr>
                              <w:divsChild>
                                <w:div w:id="2130272050">
                                  <w:marLeft w:val="0"/>
                                  <w:marRight w:val="-60"/>
                                  <w:marTop w:val="0"/>
                                  <w:marBottom w:val="0"/>
                                  <w:divBdr>
                                    <w:top w:val="single" w:sz="6" w:space="0" w:color="AAAAAA"/>
                                    <w:left w:val="single" w:sz="6" w:space="3" w:color="AAAAAA"/>
                                    <w:bottom w:val="single" w:sz="6" w:space="0" w:color="AAAAAA"/>
                                    <w:right w:val="single" w:sz="6" w:space="3" w:color="AAAAAA"/>
                                  </w:divBdr>
                                </w:div>
                              </w:divsChild>
                            </w:div>
                          </w:divsChild>
                        </w:div>
                        <w:div w:id="1626109722">
                          <w:marLeft w:val="0"/>
                          <w:marRight w:val="0"/>
                          <w:marTop w:val="0"/>
                          <w:marBottom w:val="0"/>
                          <w:divBdr>
                            <w:top w:val="none" w:sz="0" w:space="0" w:color="auto"/>
                            <w:left w:val="single" w:sz="6" w:space="0" w:color="DB662C"/>
                            <w:bottom w:val="none" w:sz="0" w:space="0" w:color="auto"/>
                            <w:right w:val="none" w:sz="0" w:space="0" w:color="auto"/>
                          </w:divBdr>
                        </w:div>
                      </w:divsChild>
                    </w:div>
                  </w:divsChild>
                </w:div>
              </w:divsChild>
            </w:div>
          </w:divsChild>
        </w:div>
        <w:div w:id="473372733">
          <w:marLeft w:val="0"/>
          <w:marRight w:val="0"/>
          <w:marTop w:val="0"/>
          <w:marBottom w:val="0"/>
          <w:divBdr>
            <w:top w:val="none" w:sz="0" w:space="0" w:color="auto"/>
            <w:left w:val="none" w:sz="0" w:space="0" w:color="auto"/>
            <w:bottom w:val="none" w:sz="0" w:space="0" w:color="auto"/>
            <w:right w:val="none" w:sz="0" w:space="0" w:color="auto"/>
          </w:divBdr>
          <w:divsChild>
            <w:div w:id="1560281349">
              <w:marLeft w:val="0"/>
              <w:marRight w:val="0"/>
              <w:marTop w:val="0"/>
              <w:marBottom w:val="0"/>
              <w:divBdr>
                <w:top w:val="none" w:sz="0" w:space="0" w:color="auto"/>
                <w:left w:val="none" w:sz="0" w:space="0" w:color="auto"/>
                <w:bottom w:val="none" w:sz="0" w:space="0" w:color="auto"/>
                <w:right w:val="none" w:sz="0" w:space="0" w:color="auto"/>
              </w:divBdr>
              <w:divsChild>
                <w:div w:id="1097016781">
                  <w:marLeft w:val="300"/>
                  <w:marRight w:val="300"/>
                  <w:marTop w:val="0"/>
                  <w:marBottom w:val="0"/>
                  <w:divBdr>
                    <w:top w:val="none" w:sz="0" w:space="0" w:color="auto"/>
                    <w:left w:val="none" w:sz="0" w:space="0" w:color="auto"/>
                    <w:bottom w:val="none" w:sz="0" w:space="0" w:color="auto"/>
                    <w:right w:val="none" w:sz="0" w:space="0" w:color="auto"/>
                  </w:divBdr>
                  <w:divsChild>
                    <w:div w:id="1950160229">
                      <w:marLeft w:val="0"/>
                      <w:marRight w:val="-45"/>
                      <w:marTop w:val="0"/>
                      <w:marBottom w:val="0"/>
                      <w:divBdr>
                        <w:top w:val="none" w:sz="0" w:space="0" w:color="auto"/>
                        <w:left w:val="none" w:sz="0" w:space="0" w:color="auto"/>
                        <w:bottom w:val="none" w:sz="0" w:space="0" w:color="auto"/>
                        <w:right w:val="none" w:sz="0" w:space="0" w:color="auto"/>
                      </w:divBdr>
                    </w:div>
                    <w:div w:id="1853645547">
                      <w:marLeft w:val="0"/>
                      <w:marRight w:val="-45"/>
                      <w:marTop w:val="0"/>
                      <w:marBottom w:val="0"/>
                      <w:divBdr>
                        <w:top w:val="none" w:sz="0" w:space="0" w:color="auto"/>
                        <w:left w:val="none" w:sz="0" w:space="0" w:color="auto"/>
                        <w:bottom w:val="none" w:sz="0" w:space="0" w:color="auto"/>
                        <w:right w:val="none" w:sz="0" w:space="0" w:color="auto"/>
                      </w:divBdr>
                    </w:div>
                    <w:div w:id="825317663">
                      <w:marLeft w:val="0"/>
                      <w:marRight w:val="-45"/>
                      <w:marTop w:val="0"/>
                      <w:marBottom w:val="0"/>
                      <w:divBdr>
                        <w:top w:val="none" w:sz="0" w:space="0" w:color="auto"/>
                        <w:left w:val="none" w:sz="0" w:space="0" w:color="auto"/>
                        <w:bottom w:val="none" w:sz="0" w:space="0" w:color="auto"/>
                        <w:right w:val="none" w:sz="0" w:space="0" w:color="auto"/>
                      </w:divBdr>
                    </w:div>
                    <w:div w:id="170685535">
                      <w:marLeft w:val="0"/>
                      <w:marRight w:val="-45"/>
                      <w:marTop w:val="0"/>
                      <w:marBottom w:val="0"/>
                      <w:divBdr>
                        <w:top w:val="none" w:sz="0" w:space="0" w:color="auto"/>
                        <w:left w:val="none" w:sz="0" w:space="0" w:color="auto"/>
                        <w:bottom w:val="none" w:sz="0" w:space="0" w:color="auto"/>
                        <w:right w:val="none" w:sz="0" w:space="0" w:color="auto"/>
                      </w:divBdr>
                    </w:div>
                    <w:div w:id="1175344646">
                      <w:marLeft w:val="0"/>
                      <w:marRight w:val="-45"/>
                      <w:marTop w:val="0"/>
                      <w:marBottom w:val="0"/>
                      <w:divBdr>
                        <w:top w:val="none" w:sz="0" w:space="0" w:color="auto"/>
                        <w:left w:val="none" w:sz="0" w:space="0" w:color="auto"/>
                        <w:bottom w:val="none" w:sz="0" w:space="0" w:color="auto"/>
                        <w:right w:val="none" w:sz="0" w:space="0" w:color="auto"/>
                      </w:divBdr>
                    </w:div>
                  </w:divsChild>
                </w:div>
                <w:div w:id="450784601">
                  <w:marLeft w:val="300"/>
                  <w:marRight w:val="300"/>
                  <w:marTop w:val="675"/>
                  <w:marBottom w:val="0"/>
                  <w:divBdr>
                    <w:top w:val="none" w:sz="0" w:space="0" w:color="auto"/>
                    <w:left w:val="none" w:sz="0" w:space="0" w:color="auto"/>
                    <w:bottom w:val="none" w:sz="0" w:space="0" w:color="auto"/>
                    <w:right w:val="none" w:sz="0" w:space="0" w:color="auto"/>
                  </w:divBdr>
                  <w:divsChild>
                    <w:div w:id="1097024621">
                      <w:marLeft w:val="0"/>
                      <w:marRight w:val="0"/>
                      <w:marTop w:val="0"/>
                      <w:marBottom w:val="0"/>
                      <w:divBdr>
                        <w:top w:val="none" w:sz="0" w:space="0" w:color="auto"/>
                        <w:left w:val="none" w:sz="0" w:space="0" w:color="auto"/>
                        <w:bottom w:val="none" w:sz="0" w:space="0" w:color="auto"/>
                        <w:right w:val="none" w:sz="0" w:space="0" w:color="auto"/>
                      </w:divBdr>
                    </w:div>
                    <w:div w:id="62393024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26" Type="http://schemas.openxmlformats.org/officeDocument/2006/relationships/hyperlink" Target="http://f1000research.com/articles/3-14/v1" TargetMode="External"/><Relationship Id="rId21" Type="http://schemas.openxmlformats.org/officeDocument/2006/relationships/hyperlink" Target="http://f1000research.com/articles/3-14/v1" TargetMode="External"/><Relationship Id="rId42" Type="http://schemas.openxmlformats.org/officeDocument/2006/relationships/hyperlink" Target="http://f1000research.com/articles/3-14/v1" TargetMode="External"/><Relationship Id="rId47" Type="http://schemas.openxmlformats.org/officeDocument/2006/relationships/image" Target="media/image2.gif"/><Relationship Id="rId63" Type="http://schemas.openxmlformats.org/officeDocument/2006/relationships/hyperlink" Target="http://f1000research.com/articles/3-14/v1" TargetMode="External"/><Relationship Id="rId68" Type="http://schemas.openxmlformats.org/officeDocument/2006/relationships/hyperlink" Target="http://dx.doi.org/10.1098/rstb.2001.0993" TargetMode="External"/><Relationship Id="rId84" Type="http://schemas.openxmlformats.org/officeDocument/2006/relationships/hyperlink" Target="http://dx.doi.org/10.1016/S0378-4371(02)00989-5" TargetMode="External"/><Relationship Id="rId89" Type="http://schemas.openxmlformats.org/officeDocument/2006/relationships/hyperlink" Target="http://dx.doi.org/10.1086/324112" TargetMode="External"/><Relationship Id="rId7" Type="http://schemas.openxmlformats.org/officeDocument/2006/relationships/hyperlink" Target="https://zenodo.org/record/7659" TargetMode="External"/><Relationship Id="rId71" Type="http://schemas.openxmlformats.org/officeDocument/2006/relationships/hyperlink" Target="http://dx.doi.org/10.1002/9780470057339.vas039" TargetMode="External"/><Relationship Id="rId92" Type="http://schemas.openxmlformats.org/officeDocument/2006/relationships/hyperlink" Target="http://www.abebooks.co.uk/Fractals-Multifractals-Ecology-Aquatic-Science-Hardback/2933384903/bd" TargetMode="External"/><Relationship Id="rId2" Type="http://schemas.openxmlformats.org/officeDocument/2006/relationships/styles" Target="styles.xml"/><Relationship Id="rId16" Type="http://schemas.openxmlformats.org/officeDocument/2006/relationships/hyperlink" Target="http://f1000research.com/articles/3-14/v1" TargetMode="External"/><Relationship Id="rId29" Type="http://schemas.openxmlformats.org/officeDocument/2006/relationships/hyperlink" Target="http://f1000research.com/articles/3-14/v1" TargetMode="External"/><Relationship Id="rId11" Type="http://schemas.openxmlformats.org/officeDocument/2006/relationships/hyperlink" Target="http://f1000research.com/articles/3-14/v1" TargetMode="External"/><Relationship Id="rId24" Type="http://schemas.openxmlformats.org/officeDocument/2006/relationships/hyperlink" Target="http://f1000research.com/articles/3-14/v1" TargetMode="External"/><Relationship Id="rId32" Type="http://schemas.openxmlformats.org/officeDocument/2006/relationships/hyperlink" Target="http://f1000research.com/articles/3-14/v1" TargetMode="External"/><Relationship Id="rId37" Type="http://schemas.openxmlformats.org/officeDocument/2006/relationships/hyperlink" Target="http://f1000research.com/articles/3-14/v1" TargetMode="External"/><Relationship Id="rId40" Type="http://schemas.openxmlformats.org/officeDocument/2006/relationships/hyperlink" Target="http://f1000research.com/articles/3-14/v1" TargetMode="External"/><Relationship Id="rId45" Type="http://schemas.openxmlformats.org/officeDocument/2006/relationships/image" Target="media/image1.gif"/><Relationship Id="rId53" Type="http://schemas.openxmlformats.org/officeDocument/2006/relationships/hyperlink" Target="http://f1000research.com/articles/3-14/v1" TargetMode="External"/><Relationship Id="rId58" Type="http://schemas.openxmlformats.org/officeDocument/2006/relationships/hyperlink" Target="http://f1000research.com/articles/3-14/v1" TargetMode="External"/><Relationship Id="rId66" Type="http://schemas.openxmlformats.org/officeDocument/2006/relationships/hyperlink" Target="https://github.com/lsaravia/mfsba" TargetMode="External"/><Relationship Id="rId74" Type="http://schemas.openxmlformats.org/officeDocument/2006/relationships/hyperlink" Target="http://dx.doi.org/10.1007/s12080-010-0084-y" TargetMode="External"/><Relationship Id="rId79" Type="http://schemas.openxmlformats.org/officeDocument/2006/relationships/hyperlink" Target="http://dx.doi.org/10.1103/PhysRevE.68.061912" TargetMode="External"/><Relationship Id="rId87" Type="http://schemas.openxmlformats.org/officeDocument/2006/relationships/hyperlink" Target="http://dx.doi.org/10.1111/j.1600-0706.2010.19134.x" TargetMode="External"/><Relationship Id="rId102" Type="http://schemas.openxmlformats.org/officeDocument/2006/relationships/hyperlink" Target="http://dx.doi.org/10.1890/120103" TargetMode="External"/><Relationship Id="rId5" Type="http://schemas.openxmlformats.org/officeDocument/2006/relationships/hyperlink" Target="http://f1000r.es/2p4" TargetMode="External"/><Relationship Id="rId61" Type="http://schemas.openxmlformats.org/officeDocument/2006/relationships/hyperlink" Target="http://f1000research.com/articles/3-14/v1" TargetMode="External"/><Relationship Id="rId82" Type="http://schemas.openxmlformats.org/officeDocument/2006/relationships/hyperlink" Target="http://dx.doi.org/10.2307/3235975" TargetMode="External"/><Relationship Id="rId90" Type="http://schemas.openxmlformats.org/officeDocument/2006/relationships/hyperlink" Target="http://dx.doi.org/10.1080/00107510500052444" TargetMode="External"/><Relationship Id="rId95" Type="http://schemas.openxmlformats.org/officeDocument/2006/relationships/hyperlink" Target="http://www.ncbi.nlm.nih.gov/pubmed/19535282" TargetMode="External"/><Relationship Id="rId19" Type="http://schemas.openxmlformats.org/officeDocument/2006/relationships/hyperlink" Target="http://f1000research.com/articles/3-14/v1" TargetMode="External"/><Relationship Id="rId14" Type="http://schemas.openxmlformats.org/officeDocument/2006/relationships/hyperlink" Target="http://f1000research.com/articles/3-14/v1" TargetMode="External"/><Relationship Id="rId22" Type="http://schemas.openxmlformats.org/officeDocument/2006/relationships/hyperlink" Target="http://f1000research.com/articles/3-14/v1" TargetMode="External"/><Relationship Id="rId27" Type="http://schemas.openxmlformats.org/officeDocument/2006/relationships/hyperlink" Target="http://f1000research.com/articles/3-14/v1" TargetMode="External"/><Relationship Id="rId30" Type="http://schemas.openxmlformats.org/officeDocument/2006/relationships/hyperlink" Target="http://f1000research.com/articles/3-14/v1" TargetMode="External"/><Relationship Id="rId35" Type="http://schemas.openxmlformats.org/officeDocument/2006/relationships/hyperlink" Target="http://f1000research.com/articles/3-14/v1" TargetMode="External"/><Relationship Id="rId43" Type="http://schemas.openxmlformats.org/officeDocument/2006/relationships/hyperlink" Target="http://f1000research.com/articles/3-14/v1" TargetMode="External"/><Relationship Id="rId48" Type="http://schemas.openxmlformats.org/officeDocument/2006/relationships/hyperlink" Target="http://f1000research.com/articles/3-14/v1" TargetMode="External"/><Relationship Id="rId56" Type="http://schemas.openxmlformats.org/officeDocument/2006/relationships/hyperlink" Target="http://f1000research.com/articles/3-14/v1" TargetMode="External"/><Relationship Id="rId64" Type="http://schemas.openxmlformats.org/officeDocument/2006/relationships/hyperlink" Target="http://dx.doi.org/10.5281/zenodo.7659" TargetMode="External"/><Relationship Id="rId69" Type="http://schemas.openxmlformats.org/officeDocument/2006/relationships/hyperlink" Target="http://www.ncbi.nlm.nih.gov/pmc/articles/1692973" TargetMode="External"/><Relationship Id="rId77" Type="http://schemas.openxmlformats.org/officeDocument/2006/relationships/hyperlink" Target="http://dx.doi.org/10.1034/j.1600-0706.2003.12617.x" TargetMode="External"/><Relationship Id="rId100" Type="http://schemas.openxmlformats.org/officeDocument/2006/relationships/hyperlink" Target="http://dx.doi.org/10.1103/PhysRevE.74.026101" TargetMode="External"/><Relationship Id="rId105" Type="http://schemas.openxmlformats.org/officeDocument/2006/relationships/fontTable" Target="fontTable.xml"/><Relationship Id="rId8" Type="http://schemas.openxmlformats.org/officeDocument/2006/relationships/hyperlink" Target="http://f1000research.com/articles/3-14/v1" TargetMode="External"/><Relationship Id="rId51" Type="http://schemas.openxmlformats.org/officeDocument/2006/relationships/hyperlink" Target="http://f1000research.com/articles/3-14/v1" TargetMode="External"/><Relationship Id="rId72" Type="http://schemas.openxmlformats.org/officeDocument/2006/relationships/hyperlink" Target="http://books.google.co.uk/books/about/Multifractals.html?id=huDGyT-F-c8C" TargetMode="External"/><Relationship Id="rId80" Type="http://schemas.openxmlformats.org/officeDocument/2006/relationships/hyperlink" Target="http://dx.doi.org/10.1016/j.jtbi.2013.10.011" TargetMode="External"/><Relationship Id="rId85" Type="http://schemas.openxmlformats.org/officeDocument/2006/relationships/hyperlink" Target="http://dx.doi.org/10.1086/324787" TargetMode="External"/><Relationship Id="rId93" Type="http://schemas.openxmlformats.org/officeDocument/2006/relationships/hyperlink" Target="http://www.r-project.org/" TargetMode="External"/><Relationship Id="rId98" Type="http://schemas.openxmlformats.org/officeDocument/2006/relationships/hyperlink" Target="http://www.abebooks.com/PROBABILITY-THEORY-Renyi-A-North-Holland-Publishing/9932099825/bd" TargetMode="External"/><Relationship Id="rId3" Type="http://schemas.openxmlformats.org/officeDocument/2006/relationships/settings" Target="settings.xml"/><Relationship Id="rId12" Type="http://schemas.openxmlformats.org/officeDocument/2006/relationships/hyperlink" Target="http://f1000research.com/articles/3-14/v1" TargetMode="External"/><Relationship Id="rId17" Type="http://schemas.openxmlformats.org/officeDocument/2006/relationships/hyperlink" Target="http://f1000research.com/articles/3-14/v1" TargetMode="External"/><Relationship Id="rId25" Type="http://schemas.openxmlformats.org/officeDocument/2006/relationships/hyperlink" Target="http://f1000research.com/articles/3-14/v1" TargetMode="External"/><Relationship Id="rId33" Type="http://schemas.openxmlformats.org/officeDocument/2006/relationships/hyperlink" Target="http://f1000research.com/articles/3-14/v1" TargetMode="External"/><Relationship Id="rId38" Type="http://schemas.openxmlformats.org/officeDocument/2006/relationships/hyperlink" Target="http://f1000research.com/articles/3-14/v1" TargetMode="External"/><Relationship Id="rId46" Type="http://schemas.openxmlformats.org/officeDocument/2006/relationships/hyperlink" Target="http://cdn.f1000r.com.s3.amazonaws.com/manuscripts/3496/d2c543f8-9bea-4eec-ae6c-b2757bf6f514_figure2.gif" TargetMode="External"/><Relationship Id="rId59" Type="http://schemas.openxmlformats.org/officeDocument/2006/relationships/hyperlink" Target="http://f1000research.com/articles/3-14/v1" TargetMode="External"/><Relationship Id="rId67" Type="http://schemas.openxmlformats.org/officeDocument/2006/relationships/hyperlink" Target="http://dx.doi.org/10.1111/j.1600-0706.2011.20423.x" TargetMode="External"/><Relationship Id="rId103" Type="http://schemas.openxmlformats.org/officeDocument/2006/relationships/hyperlink" Target="http://dx.doi.org/10.1016/j.tree.2011.11.016" TargetMode="External"/><Relationship Id="rId20" Type="http://schemas.openxmlformats.org/officeDocument/2006/relationships/hyperlink" Target="http://f1000research.com/articles/3-14/v1" TargetMode="External"/><Relationship Id="rId41" Type="http://schemas.openxmlformats.org/officeDocument/2006/relationships/hyperlink" Target="http://f1000research.com/articles/3-14/v1" TargetMode="External"/><Relationship Id="rId54" Type="http://schemas.openxmlformats.org/officeDocument/2006/relationships/hyperlink" Target="http://f1000research.com/articles/3-14/v1" TargetMode="External"/><Relationship Id="rId62" Type="http://schemas.openxmlformats.org/officeDocument/2006/relationships/hyperlink" Target="http://f1000research.com/articles/3-14/v1" TargetMode="External"/><Relationship Id="rId70" Type="http://schemas.openxmlformats.org/officeDocument/2006/relationships/hyperlink" Target="http://books.google.com.ar/books?id=v4gpGH6Gv68C" TargetMode="External"/><Relationship Id="rId75" Type="http://schemas.openxmlformats.org/officeDocument/2006/relationships/hyperlink" Target="http://dx.doi.org/10.1086/342823" TargetMode="External"/><Relationship Id="rId83" Type="http://schemas.openxmlformats.org/officeDocument/2006/relationships/hyperlink" Target="http://dx.doi.org/10.1016/0960-0779(95)00091-7" TargetMode="External"/><Relationship Id="rId88" Type="http://schemas.openxmlformats.org/officeDocument/2006/relationships/hyperlink" Target="http://dx.doi.org/10.1111/j.1461-0248.2007.01094.x" TargetMode="External"/><Relationship Id="rId91" Type="http://schemas.openxmlformats.org/officeDocument/2006/relationships/hyperlink" Target="http://dx.doi.org/10.1080/15427951.2005.10129111" TargetMode="External"/><Relationship Id="rId96" Type="http://schemas.openxmlformats.org/officeDocument/2006/relationships/hyperlink" Target="http://dx.doi.org/10.1016/j.media.2009.05.003" TargetMode="External"/><Relationship Id="rId1" Type="http://schemas.openxmlformats.org/officeDocument/2006/relationships/numbering" Target="numbering.xml"/><Relationship Id="rId6" Type="http://schemas.openxmlformats.org/officeDocument/2006/relationships/hyperlink" Target="https://github.com/lsaravia/mfsba" TargetMode="External"/><Relationship Id="rId15" Type="http://schemas.openxmlformats.org/officeDocument/2006/relationships/hyperlink" Target="http://f1000research.com/articles/3-14/v1" TargetMode="External"/><Relationship Id="rId23" Type="http://schemas.openxmlformats.org/officeDocument/2006/relationships/hyperlink" Target="http://f1000research.com/articles/3-14/v1" TargetMode="External"/><Relationship Id="rId28" Type="http://schemas.openxmlformats.org/officeDocument/2006/relationships/hyperlink" Target="http://f1000research.com/articles/3-14/v1" TargetMode="External"/><Relationship Id="rId36" Type="http://schemas.openxmlformats.org/officeDocument/2006/relationships/hyperlink" Target="http://f1000research.com/articles/3-14/v1" TargetMode="External"/><Relationship Id="rId49" Type="http://schemas.openxmlformats.org/officeDocument/2006/relationships/hyperlink" Target="http://f1000research.com/articles/3-14/v1" TargetMode="External"/><Relationship Id="rId57" Type="http://schemas.openxmlformats.org/officeDocument/2006/relationships/hyperlink" Target="http://f1000research.com/articles/3-14/v1" TargetMode="External"/><Relationship Id="rId106" Type="http://schemas.openxmlformats.org/officeDocument/2006/relationships/theme" Target="theme/theme1.xml"/><Relationship Id="rId10" Type="http://schemas.openxmlformats.org/officeDocument/2006/relationships/hyperlink" Target="http://f1000research.com/articles/3-14/v1" TargetMode="External"/><Relationship Id="rId31" Type="http://schemas.openxmlformats.org/officeDocument/2006/relationships/hyperlink" Target="http://f1000research.com/articles/3-14/v1" TargetMode="External"/><Relationship Id="rId44" Type="http://schemas.openxmlformats.org/officeDocument/2006/relationships/hyperlink" Target="http://cdn.f1000r.com.s3.amazonaws.com/manuscripts/3496/d2c543f8-9bea-4eec-ae6c-b2757bf6f514_figure1.gif" TargetMode="External"/><Relationship Id="rId52" Type="http://schemas.openxmlformats.org/officeDocument/2006/relationships/hyperlink" Target="http://f1000research.com/articles/3-14/v1" TargetMode="External"/><Relationship Id="rId60" Type="http://schemas.openxmlformats.org/officeDocument/2006/relationships/hyperlink" Target="http://f1000research.com/articles/3-14/v1" TargetMode="External"/><Relationship Id="rId65" Type="http://schemas.openxmlformats.org/officeDocument/2006/relationships/hyperlink" Target="http://f1000research.com/articles/3-14/v1" TargetMode="External"/><Relationship Id="rId73" Type="http://schemas.openxmlformats.org/officeDocument/2006/relationships/hyperlink" Target="http://dx.doi.org/10.1016/j.ecocom.2009.03.007" TargetMode="External"/><Relationship Id="rId78" Type="http://schemas.openxmlformats.org/officeDocument/2006/relationships/hyperlink" Target="http://scrippsscholars.ucsd.edu/gsugihara/content/communities-patterns" TargetMode="External"/><Relationship Id="rId81" Type="http://schemas.openxmlformats.org/officeDocument/2006/relationships/hyperlink" Target="http://dx.doi.org/10.1126/science.288.5470.1414" TargetMode="External"/><Relationship Id="rId86" Type="http://schemas.openxmlformats.org/officeDocument/2006/relationships/hyperlink" Target="http://dx.doi.org/10.1111/j.2007.0030-1299.16121.x" TargetMode="External"/><Relationship Id="rId94" Type="http://schemas.openxmlformats.org/officeDocument/2006/relationships/hyperlink" Target="http://www.ualberta.ca/~fhe/He-publications/Luis2007.pdf" TargetMode="External"/><Relationship Id="rId99" Type="http://schemas.openxmlformats.org/officeDocument/2006/relationships/hyperlink" Target="http://dx.doi.org/10.1103/PhysRevA.34.1601" TargetMode="External"/><Relationship Id="rId101" Type="http://schemas.openxmlformats.org/officeDocument/2006/relationships/hyperlink" Target="http://dx.doi.org/10.1371/journal.pone.0034096" TargetMode="External"/><Relationship Id="rId4" Type="http://schemas.openxmlformats.org/officeDocument/2006/relationships/webSettings" Target="webSettings.xml"/><Relationship Id="rId9" Type="http://schemas.openxmlformats.org/officeDocument/2006/relationships/hyperlink" Target="http://f1000research.com/articles/3-14/v1" TargetMode="External"/><Relationship Id="rId13" Type="http://schemas.openxmlformats.org/officeDocument/2006/relationships/hyperlink" Target="http://f1000research.com/articles/3-14/v1" TargetMode="External"/><Relationship Id="rId18" Type="http://schemas.openxmlformats.org/officeDocument/2006/relationships/hyperlink" Target="http://f1000research.com/articles/3-14/v1" TargetMode="External"/><Relationship Id="rId39" Type="http://schemas.openxmlformats.org/officeDocument/2006/relationships/hyperlink" Target="http://f1000research.com/articles/3-14/v1" TargetMode="External"/><Relationship Id="rId34" Type="http://schemas.openxmlformats.org/officeDocument/2006/relationships/hyperlink" Target="http://f1000research.com/articles/3-14/v1" TargetMode="External"/><Relationship Id="rId50" Type="http://schemas.openxmlformats.org/officeDocument/2006/relationships/hyperlink" Target="https://github.com/lsaravia/mfsba" TargetMode="External"/><Relationship Id="rId55" Type="http://schemas.openxmlformats.org/officeDocument/2006/relationships/hyperlink" Target="https://github.com/lsaravia/neutral" TargetMode="External"/><Relationship Id="rId76" Type="http://schemas.openxmlformats.org/officeDocument/2006/relationships/hyperlink" Target="http://dx.doi.org/10.1038/335405a0" TargetMode="External"/><Relationship Id="rId97" Type="http://schemas.openxmlformats.org/officeDocument/2006/relationships/hyperlink" Target="http://dx.doi.org/10.1016/0375-9601(83)90753-3" TargetMode="External"/><Relationship Id="rId104" Type="http://schemas.openxmlformats.org/officeDocument/2006/relationships/hyperlink" Target="http://dx.doi.org/10.5281/zenodo.7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4420</Words>
  <Characters>25200</Characters>
  <Application>Microsoft Office Word</Application>
  <DocSecurity>0</DocSecurity>
  <Lines>210</Lines>
  <Paragraphs>59</Paragraphs>
  <ScaleCrop>false</ScaleCrop>
  <Company>Hewlett-Packard Company</Company>
  <LinksUpToDate>false</LinksUpToDate>
  <CharactersWithSpaces>29561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eleanor-rose.begg</dc:creator>
  <cp:lastModifiedBy>eleanor-rose.begg</cp:lastModifiedBy>
  <cp:revision>1</cp:revision>
  <dcterms:created xsi:type="dcterms:W3CDTF">2014-02-14T09:59:00Z</dcterms:created>
  <dcterms:modified xsi:type="dcterms:W3CDTF">2014-02-14T10:02:00Z</dcterms:modified>
</cp:coreProperties>
</file>